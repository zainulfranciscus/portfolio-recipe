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br/>
      </w:r>
    </w:p>
    <w:p w:rsidR="000E15DF" w:rsidRPr="000E15DF" w:rsidRDefault="000E15DF" w:rsidP="000E15DF">
      <w:pPr>
        <w:shd w:val="clear" w:color="auto" w:fill="0E487E"/>
        <w:spacing w:after="150" w:line="240" w:lineRule="auto"/>
        <w:outlineLvl w:val="0"/>
        <w:rPr>
          <w:rFonts w:ascii="Arial" w:eastAsia="Times New Roman" w:hAnsi="Arial" w:cs="Arial"/>
          <w:color w:val="FFFFFF"/>
          <w:kern w:val="36"/>
          <w:sz w:val="54"/>
          <w:szCs w:val="54"/>
          <w:lang w:eastAsia="en-GB"/>
        </w:rPr>
      </w:pPr>
      <w:hyperlink r:id="rId6" w:history="1">
        <w:proofErr w:type="spellStart"/>
        <w:r w:rsidRPr="000E15DF">
          <w:rPr>
            <w:rFonts w:ascii="Arial" w:eastAsia="Times New Roman" w:hAnsi="Arial" w:cs="Arial"/>
            <w:color w:val="FFFFFF"/>
            <w:kern w:val="36"/>
            <w:sz w:val="54"/>
            <w:szCs w:val="54"/>
            <w:u w:val="single"/>
            <w:lang w:eastAsia="en-GB"/>
          </w:rPr>
          <w:t>Jeroen</w:t>
        </w:r>
        <w:proofErr w:type="spellEnd"/>
        <w:r w:rsidRPr="000E15DF">
          <w:rPr>
            <w:rFonts w:ascii="Arial" w:eastAsia="Times New Roman" w:hAnsi="Arial" w:cs="Arial"/>
            <w:color w:val="FFFFFF"/>
            <w:kern w:val="36"/>
            <w:sz w:val="54"/>
            <w:szCs w:val="54"/>
            <w:u w:val="single"/>
            <w:lang w:eastAsia="en-GB"/>
          </w:rPr>
          <w:t xml:space="preserve"> </w:t>
        </w:r>
        <w:proofErr w:type="spellStart"/>
        <w:r w:rsidRPr="000E15DF">
          <w:rPr>
            <w:rFonts w:ascii="Arial" w:eastAsia="Times New Roman" w:hAnsi="Arial" w:cs="Arial"/>
            <w:color w:val="FFFFFF"/>
            <w:kern w:val="36"/>
            <w:sz w:val="54"/>
            <w:szCs w:val="54"/>
            <w:u w:val="single"/>
            <w:lang w:eastAsia="en-GB"/>
          </w:rPr>
          <w:t>Reijn</w:t>
        </w:r>
        <w:proofErr w:type="spellEnd"/>
      </w:hyperlink>
    </w:p>
    <w:p w:rsidR="000E15DF" w:rsidRPr="000E15DF" w:rsidRDefault="000E15DF" w:rsidP="000E15DF">
      <w:pPr>
        <w:shd w:val="clear" w:color="auto" w:fill="0E487E"/>
        <w:spacing w:before="120" w:line="240" w:lineRule="auto"/>
        <w:rPr>
          <w:rFonts w:ascii="Times New Roman" w:eastAsia="Times New Roman" w:hAnsi="Times New Roman" w:cs="Times New Roman"/>
          <w:color w:val="FFFFFF"/>
          <w:sz w:val="27"/>
          <w:szCs w:val="27"/>
          <w:lang w:eastAsia="en-GB"/>
        </w:rPr>
      </w:pPr>
      <w:r w:rsidRPr="000E15DF">
        <w:rPr>
          <w:rFonts w:ascii="Times New Roman" w:eastAsia="Times New Roman" w:hAnsi="Times New Roman" w:cs="Times New Roman"/>
          <w:color w:val="FFFFFF"/>
          <w:sz w:val="27"/>
          <w:szCs w:val="27"/>
          <w:lang w:eastAsia="en-GB"/>
        </w:rPr>
        <w:t>About Java and software development</w:t>
      </w:r>
    </w:p>
    <w:p w:rsidR="000E15DF" w:rsidRPr="000E15DF" w:rsidRDefault="000E15DF" w:rsidP="000E15DF">
      <w:pPr>
        <w:spacing w:before="120" w:after="120" w:line="240" w:lineRule="auto"/>
        <w:outlineLvl w:val="1"/>
        <w:rPr>
          <w:rFonts w:ascii="Arial" w:eastAsia="Times New Roman" w:hAnsi="Arial" w:cs="Arial"/>
          <w:b/>
          <w:bCs/>
          <w:caps/>
          <w:color w:val="5C5C5C"/>
          <w:sz w:val="20"/>
          <w:szCs w:val="20"/>
          <w:lang w:eastAsia="en-GB"/>
        </w:rPr>
      </w:pPr>
      <w:r w:rsidRPr="000E15DF">
        <w:rPr>
          <w:rFonts w:ascii="Arial" w:eastAsia="Times New Roman" w:hAnsi="Arial" w:cs="Arial"/>
          <w:b/>
          <w:bCs/>
          <w:caps/>
          <w:color w:val="000000"/>
          <w:sz w:val="20"/>
          <w:szCs w:val="20"/>
          <w:lang w:eastAsia="en-GB"/>
        </w:rPr>
        <w:t>05 APRIL 2010</w:t>
      </w:r>
    </w:p>
    <w:p w:rsidR="000E15DF" w:rsidRPr="000E15DF" w:rsidRDefault="000E15DF" w:rsidP="000E15DF">
      <w:pPr>
        <w:shd w:val="clear" w:color="auto" w:fill="FFFFFF"/>
        <w:spacing w:after="0" w:line="240" w:lineRule="auto"/>
        <w:outlineLvl w:val="2"/>
        <w:rPr>
          <w:rFonts w:ascii="Arial" w:eastAsia="Times New Roman" w:hAnsi="Arial" w:cs="Arial"/>
          <w:sz w:val="27"/>
          <w:szCs w:val="27"/>
          <w:lang w:eastAsia="en-GB"/>
        </w:rPr>
      </w:pPr>
      <w:bookmarkStart w:id="0" w:name="2556839578610686454"/>
      <w:bookmarkEnd w:id="0"/>
      <w:r w:rsidRPr="000E15DF">
        <w:rPr>
          <w:rFonts w:ascii="Arial" w:eastAsia="Times New Roman" w:hAnsi="Arial" w:cs="Arial"/>
          <w:sz w:val="27"/>
          <w:szCs w:val="27"/>
          <w:lang w:eastAsia="en-GB"/>
        </w:rPr>
        <w:t xml:space="preserve">Metadata extraction with Apache </w:t>
      </w:r>
      <w:proofErr w:type="spellStart"/>
      <w:r w:rsidRPr="000E15DF">
        <w:rPr>
          <w:rFonts w:ascii="Arial" w:eastAsia="Times New Roman" w:hAnsi="Arial" w:cs="Arial"/>
          <w:sz w:val="27"/>
          <w:szCs w:val="27"/>
          <w:lang w:eastAsia="en-GB"/>
        </w:rPr>
        <w:t>Tika</w:t>
      </w:r>
      <w:proofErr w:type="spellEnd"/>
    </w:p>
    <w:p w:rsidR="000E15DF" w:rsidRPr="000E15DF" w:rsidRDefault="000E15DF" w:rsidP="000E15DF">
      <w:pPr>
        <w:shd w:val="clear" w:color="auto" w:fill="FFFFFF"/>
        <w:spacing w:after="0" w:line="240" w:lineRule="auto"/>
        <w:jc w:val="center"/>
        <w:rPr>
          <w:rFonts w:ascii="Times New Roman" w:eastAsia="Times New Roman" w:hAnsi="Times New Roman" w:cs="Times New Roman"/>
          <w:sz w:val="23"/>
          <w:szCs w:val="23"/>
          <w:lang w:eastAsia="en-GB"/>
        </w:rPr>
      </w:pPr>
      <w:r>
        <w:rPr>
          <w:rFonts w:ascii="Times New Roman" w:eastAsia="Times New Roman" w:hAnsi="Times New Roman" w:cs="Times New Roman"/>
          <w:noProof/>
          <w:color w:val="0E487E"/>
          <w:sz w:val="23"/>
          <w:szCs w:val="23"/>
          <w:lang w:eastAsia="en-GB"/>
        </w:rPr>
        <w:drawing>
          <wp:inline distT="0" distB="0" distL="0" distR="0">
            <wp:extent cx="3048000" cy="533400"/>
            <wp:effectExtent l="0" t="0" r="0" b="0"/>
            <wp:docPr id="12" name="Picture 12" descr="http://1.bp.blogspot.com/_hd6Y7yyFK7E/S7pGYKIkWSI/AAAAAAAAAX4/LLz_aNEujsM/s320/tika.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hd6Y7yyFK7E/S7pGYKIkWSI/AAAAAAAAAX4/LLz_aNEujsM/s320/tika.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533400"/>
                    </a:xfrm>
                    <a:prstGeom prst="rect">
                      <a:avLst/>
                    </a:prstGeom>
                    <a:noFill/>
                    <a:ln>
                      <a:noFill/>
                    </a:ln>
                  </pic:spPr>
                </pic:pic>
              </a:graphicData>
            </a:graphic>
          </wp:inline>
        </w:drawing>
      </w:r>
    </w:p>
    <w:p w:rsidR="000E15DF" w:rsidRPr="000E15DF" w:rsidRDefault="000E15DF" w:rsidP="000E15DF">
      <w:pPr>
        <w:shd w:val="clear" w:color="auto" w:fill="FFFFFF"/>
        <w:spacing w:after="240" w:line="240" w:lineRule="auto"/>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t>At </w:t>
      </w:r>
      <w:hyperlink r:id="rId9" w:history="1">
        <w:r w:rsidRPr="000E15DF">
          <w:rPr>
            <w:rFonts w:ascii="Times New Roman" w:eastAsia="Times New Roman" w:hAnsi="Times New Roman" w:cs="Times New Roman"/>
            <w:color w:val="0E487E"/>
            <w:sz w:val="23"/>
            <w:szCs w:val="23"/>
            <w:u w:val="single"/>
            <w:lang w:eastAsia="en-GB"/>
          </w:rPr>
          <w:t>Hippo</w:t>
        </w:r>
      </w:hyperlink>
      <w:r w:rsidRPr="000E15DF">
        <w:rPr>
          <w:rFonts w:ascii="Times New Roman" w:eastAsia="Times New Roman" w:hAnsi="Times New Roman" w:cs="Times New Roman"/>
          <w:sz w:val="23"/>
          <w:szCs w:val="23"/>
          <w:lang w:eastAsia="en-GB"/>
        </w:rPr>
        <w:t xml:space="preserve"> I work with/for customers that have quite a lot of content. The projects I work on have content in the range of 5.000 to 500.000 </w:t>
      </w:r>
      <w:proofErr w:type="gramStart"/>
      <w:r w:rsidRPr="000E15DF">
        <w:rPr>
          <w:rFonts w:ascii="Times New Roman" w:eastAsia="Times New Roman" w:hAnsi="Times New Roman" w:cs="Times New Roman"/>
          <w:sz w:val="23"/>
          <w:szCs w:val="23"/>
          <w:lang w:eastAsia="en-GB"/>
        </w:rPr>
        <w:t>document</w:t>
      </w:r>
      <w:proofErr w:type="gramEnd"/>
      <w:r w:rsidRPr="000E15DF">
        <w:rPr>
          <w:rFonts w:ascii="Times New Roman" w:eastAsia="Times New Roman" w:hAnsi="Times New Roman" w:cs="Times New Roman"/>
          <w:sz w:val="23"/>
          <w:szCs w:val="23"/>
          <w:lang w:eastAsia="en-GB"/>
        </w:rPr>
        <w:t xml:space="preserve"> gathered in one content repository. This can be just textual content, but most of the time this is a variety of different content types. You might think of images, PDFs and Microsoft office document formats. By default </w:t>
      </w:r>
      <w:hyperlink r:id="rId10" w:history="1">
        <w:r w:rsidRPr="000E15DF">
          <w:rPr>
            <w:rFonts w:ascii="Times New Roman" w:eastAsia="Times New Roman" w:hAnsi="Times New Roman" w:cs="Times New Roman"/>
            <w:color w:val="0E487E"/>
            <w:sz w:val="23"/>
            <w:szCs w:val="23"/>
            <w:u w:val="single"/>
            <w:lang w:eastAsia="en-GB"/>
          </w:rPr>
          <w:t xml:space="preserve">Apache </w:t>
        </w:r>
        <w:proofErr w:type="spellStart"/>
        <w:r w:rsidRPr="000E15DF">
          <w:rPr>
            <w:rFonts w:ascii="Times New Roman" w:eastAsia="Times New Roman" w:hAnsi="Times New Roman" w:cs="Times New Roman"/>
            <w:color w:val="0E487E"/>
            <w:sz w:val="23"/>
            <w:szCs w:val="23"/>
            <w:u w:val="single"/>
            <w:lang w:eastAsia="en-GB"/>
          </w:rPr>
          <w:t>JackRabbit</w:t>
        </w:r>
        <w:proofErr w:type="spellEnd"/>
      </w:hyperlink>
      <w:r w:rsidRPr="000E15DF">
        <w:rPr>
          <w:rFonts w:ascii="Times New Roman" w:eastAsia="Times New Roman" w:hAnsi="Times New Roman" w:cs="Times New Roman"/>
          <w:sz w:val="23"/>
          <w:szCs w:val="23"/>
          <w:lang w:eastAsia="en-GB"/>
        </w:rPr>
        <w:t>, the layer underneath </w:t>
      </w:r>
      <w:hyperlink r:id="rId11" w:history="1">
        <w:r w:rsidRPr="000E15DF">
          <w:rPr>
            <w:rFonts w:ascii="Times New Roman" w:eastAsia="Times New Roman" w:hAnsi="Times New Roman" w:cs="Times New Roman"/>
            <w:color w:val="0E487E"/>
            <w:sz w:val="23"/>
            <w:szCs w:val="23"/>
            <w:u w:val="single"/>
            <w:lang w:eastAsia="en-GB"/>
          </w:rPr>
          <w:t>Hippo Repository</w:t>
        </w:r>
      </w:hyperlink>
      <w:r w:rsidRPr="000E15DF">
        <w:rPr>
          <w:rFonts w:ascii="Times New Roman" w:eastAsia="Times New Roman" w:hAnsi="Times New Roman" w:cs="Times New Roman"/>
          <w:sz w:val="23"/>
          <w:szCs w:val="23"/>
          <w:lang w:eastAsia="en-GB"/>
        </w:rPr>
        <w:t>, indexes this kind of content by using extractors, so that the information can be found within the </w:t>
      </w:r>
      <w:hyperlink r:id="rId12" w:history="1">
        <w:r w:rsidRPr="000E15DF">
          <w:rPr>
            <w:rFonts w:ascii="Times New Roman" w:eastAsia="Times New Roman" w:hAnsi="Times New Roman" w:cs="Times New Roman"/>
            <w:color w:val="0E487E"/>
            <w:sz w:val="23"/>
            <w:szCs w:val="23"/>
            <w:u w:val="single"/>
            <w:lang w:eastAsia="en-GB"/>
          </w:rPr>
          <w:t>Hippo CMS 7</w:t>
        </w:r>
      </w:hyperlink>
      <w:r w:rsidRPr="000E15DF">
        <w:rPr>
          <w:rFonts w:ascii="Times New Roman" w:eastAsia="Times New Roman" w:hAnsi="Times New Roman" w:cs="Times New Roman"/>
          <w:sz w:val="23"/>
          <w:szCs w:val="23"/>
          <w:lang w:eastAsia="en-GB"/>
        </w:rPr>
        <w:t> search or from any application connected to the Hippo Repository which is performing a search on the content repository. Being able to search on content found within a file is interesting, but there is so much more that you can do with this kind of information.</w:t>
      </w:r>
    </w:p>
    <w:p w:rsidR="000E15DF" w:rsidRPr="000E15DF" w:rsidRDefault="000E15DF" w:rsidP="000E15DF">
      <w:pPr>
        <w:shd w:val="clear" w:color="auto" w:fill="FFFFFF"/>
        <w:spacing w:before="120" w:after="120" w:line="240" w:lineRule="auto"/>
        <w:outlineLvl w:val="1"/>
        <w:rPr>
          <w:rFonts w:ascii="Arial" w:eastAsia="Times New Roman" w:hAnsi="Arial" w:cs="Arial"/>
          <w:b/>
          <w:bCs/>
          <w:caps/>
          <w:color w:val="5C5C5C"/>
          <w:sz w:val="20"/>
          <w:szCs w:val="20"/>
          <w:lang w:eastAsia="en-GB"/>
        </w:rPr>
      </w:pPr>
      <w:r w:rsidRPr="000E15DF">
        <w:rPr>
          <w:rFonts w:ascii="Arial" w:eastAsia="Times New Roman" w:hAnsi="Arial" w:cs="Arial"/>
          <w:b/>
          <w:bCs/>
          <w:caps/>
          <w:color w:val="5C5C5C"/>
          <w:sz w:val="20"/>
          <w:szCs w:val="20"/>
          <w:lang w:eastAsia="en-GB"/>
        </w:rPr>
        <w:t>CONTENT METADATA</w:t>
      </w:r>
    </w:p>
    <w:p w:rsidR="000E15DF" w:rsidRPr="000E15DF" w:rsidRDefault="000E15DF" w:rsidP="000E15DF">
      <w:pPr>
        <w:shd w:val="clear" w:color="auto" w:fill="FFFFFF"/>
        <w:spacing w:after="240" w:line="240" w:lineRule="auto"/>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br/>
        <w:t>Having all this content inside the repository is nice, but a certain piece of content uploaded to the repository can contain much more information than the file itself and sometimes this metadata is ignored in content management systems. As an example you might want to be able to see the number of pages of a PDF document inside your CMS or view the </w:t>
      </w:r>
      <w:hyperlink r:id="rId13" w:history="1">
        <w:r w:rsidRPr="000E15DF">
          <w:rPr>
            <w:rFonts w:ascii="Times New Roman" w:eastAsia="Times New Roman" w:hAnsi="Times New Roman" w:cs="Times New Roman"/>
            <w:color w:val="0E487E"/>
            <w:sz w:val="23"/>
            <w:szCs w:val="23"/>
            <w:u w:val="single"/>
            <w:lang w:eastAsia="en-GB"/>
          </w:rPr>
          <w:t>EXIF</w:t>
        </w:r>
      </w:hyperlink>
      <w:r w:rsidRPr="000E15DF">
        <w:rPr>
          <w:rFonts w:ascii="Times New Roman" w:eastAsia="Times New Roman" w:hAnsi="Times New Roman" w:cs="Times New Roman"/>
          <w:sz w:val="23"/>
          <w:szCs w:val="23"/>
          <w:lang w:eastAsia="en-GB"/>
        </w:rPr>
        <w:t> information of an image stored inside your content repository. There are a number of parser libraries out there that can extract information from a specific file format, but you can get quite lost. Within the ASF there is also a very nice toolkit called </w:t>
      </w:r>
      <w:hyperlink r:id="rId14" w:history="1">
        <w:r w:rsidRPr="000E15DF">
          <w:rPr>
            <w:rFonts w:ascii="Times New Roman" w:eastAsia="Times New Roman" w:hAnsi="Times New Roman" w:cs="Times New Roman"/>
            <w:color w:val="0E487E"/>
            <w:sz w:val="23"/>
            <w:szCs w:val="23"/>
            <w:u w:val="single"/>
            <w:lang w:eastAsia="en-GB"/>
          </w:rPr>
          <w:t xml:space="preserve">Apache </w:t>
        </w:r>
        <w:proofErr w:type="spellStart"/>
        <w:r w:rsidRPr="000E15DF">
          <w:rPr>
            <w:rFonts w:ascii="Times New Roman" w:eastAsia="Times New Roman" w:hAnsi="Times New Roman" w:cs="Times New Roman"/>
            <w:color w:val="0E487E"/>
            <w:sz w:val="23"/>
            <w:szCs w:val="23"/>
            <w:u w:val="single"/>
            <w:lang w:eastAsia="en-GB"/>
          </w:rPr>
          <w:t>Tika</w:t>
        </w:r>
        <w:proofErr w:type="spellEnd"/>
      </w:hyperlink>
      <w:r w:rsidRPr="000E15DF">
        <w:rPr>
          <w:rFonts w:ascii="Times New Roman" w:eastAsia="Times New Roman" w:hAnsi="Times New Roman" w:cs="Times New Roman"/>
          <w:sz w:val="23"/>
          <w:szCs w:val="23"/>
          <w:lang w:eastAsia="en-GB"/>
        </w:rPr>
        <w:t>, which provides parsers for a lot of different file formats.</w:t>
      </w:r>
    </w:p>
    <w:p w:rsidR="000E15DF" w:rsidRPr="000E15DF" w:rsidRDefault="000E15DF" w:rsidP="000E15DF">
      <w:pPr>
        <w:shd w:val="clear" w:color="auto" w:fill="FFFFFF"/>
        <w:spacing w:before="120" w:after="120" w:line="240" w:lineRule="auto"/>
        <w:outlineLvl w:val="1"/>
        <w:rPr>
          <w:rFonts w:ascii="Arial" w:eastAsia="Times New Roman" w:hAnsi="Arial" w:cs="Arial"/>
          <w:b/>
          <w:bCs/>
          <w:caps/>
          <w:color w:val="5C5C5C"/>
          <w:sz w:val="20"/>
          <w:szCs w:val="20"/>
          <w:lang w:eastAsia="en-GB"/>
        </w:rPr>
      </w:pPr>
      <w:r w:rsidRPr="000E15DF">
        <w:rPr>
          <w:rFonts w:ascii="Arial" w:eastAsia="Times New Roman" w:hAnsi="Arial" w:cs="Arial"/>
          <w:b/>
          <w:bCs/>
          <w:caps/>
          <w:color w:val="5C5C5C"/>
          <w:sz w:val="20"/>
          <w:szCs w:val="20"/>
          <w:lang w:eastAsia="en-GB"/>
        </w:rPr>
        <w:t>WHAT IS APACHE TIKA?</w:t>
      </w:r>
    </w:p>
    <w:p w:rsidR="000E15DF" w:rsidRPr="000E15DF" w:rsidRDefault="000E15DF" w:rsidP="000E15DF">
      <w:pPr>
        <w:shd w:val="clear" w:color="auto" w:fill="FFFFFF"/>
        <w:spacing w:after="0" w:line="240" w:lineRule="auto"/>
        <w:rPr>
          <w:rFonts w:ascii="Times New Roman" w:eastAsia="Times New Roman" w:hAnsi="Times New Roman" w:cs="Times New Roman"/>
          <w:sz w:val="23"/>
          <w:szCs w:val="23"/>
          <w:lang w:eastAsia="en-GB"/>
        </w:rPr>
      </w:pPr>
    </w:p>
    <w:p w:rsidR="000E15DF" w:rsidRPr="000E15DF" w:rsidRDefault="000E15DF" w:rsidP="000E15DF">
      <w:pPr>
        <w:shd w:val="clear" w:color="auto" w:fill="FFFFFF"/>
        <w:spacing w:after="0" w:line="240" w:lineRule="auto"/>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t xml:space="preserve">Apache </w:t>
      </w:r>
      <w:proofErr w:type="spellStart"/>
      <w:r w:rsidRPr="000E15DF">
        <w:rPr>
          <w:rFonts w:ascii="Times New Roman" w:eastAsia="Times New Roman" w:hAnsi="Times New Roman" w:cs="Times New Roman"/>
          <w:sz w:val="23"/>
          <w:szCs w:val="23"/>
          <w:lang w:eastAsia="en-GB"/>
        </w:rPr>
        <w:t>Tika</w:t>
      </w:r>
      <w:proofErr w:type="spellEnd"/>
      <w:r w:rsidRPr="000E15DF">
        <w:rPr>
          <w:rFonts w:ascii="Times New Roman" w:eastAsia="Times New Roman" w:hAnsi="Times New Roman" w:cs="Times New Roman"/>
          <w:sz w:val="23"/>
          <w:szCs w:val="23"/>
          <w:lang w:eastAsia="en-GB"/>
        </w:rPr>
        <w:t xml:space="preserve"> is a subproject of the </w:t>
      </w:r>
      <w:hyperlink r:id="rId15" w:history="1">
        <w:r w:rsidRPr="000E15DF">
          <w:rPr>
            <w:rFonts w:ascii="Times New Roman" w:eastAsia="Times New Roman" w:hAnsi="Times New Roman" w:cs="Times New Roman"/>
            <w:color w:val="0E487E"/>
            <w:sz w:val="23"/>
            <w:szCs w:val="23"/>
            <w:u w:val="single"/>
            <w:lang w:eastAsia="en-GB"/>
          </w:rPr>
          <w:t xml:space="preserve">Apache </w:t>
        </w:r>
        <w:proofErr w:type="spellStart"/>
        <w:r w:rsidRPr="000E15DF">
          <w:rPr>
            <w:rFonts w:ascii="Times New Roman" w:eastAsia="Times New Roman" w:hAnsi="Times New Roman" w:cs="Times New Roman"/>
            <w:color w:val="0E487E"/>
            <w:sz w:val="23"/>
            <w:szCs w:val="23"/>
            <w:u w:val="single"/>
            <w:lang w:eastAsia="en-GB"/>
          </w:rPr>
          <w:t>Lucene</w:t>
        </w:r>
        <w:proofErr w:type="spellEnd"/>
      </w:hyperlink>
      <w:r w:rsidRPr="000E15DF">
        <w:rPr>
          <w:rFonts w:ascii="Times New Roman" w:eastAsia="Times New Roman" w:hAnsi="Times New Roman" w:cs="Times New Roman"/>
          <w:sz w:val="23"/>
          <w:szCs w:val="23"/>
          <w:lang w:eastAsia="en-GB"/>
        </w:rPr>
        <w:t xml:space="preserve"> project and is a toolkit for extracting content and metadata from different kind of file formats. The content extraction logic is not located inside </w:t>
      </w:r>
      <w:proofErr w:type="spellStart"/>
      <w:r w:rsidRPr="000E15DF">
        <w:rPr>
          <w:rFonts w:ascii="Times New Roman" w:eastAsia="Times New Roman" w:hAnsi="Times New Roman" w:cs="Times New Roman"/>
          <w:sz w:val="23"/>
          <w:szCs w:val="23"/>
          <w:lang w:eastAsia="en-GB"/>
        </w:rPr>
        <w:t>Tika</w:t>
      </w:r>
      <w:proofErr w:type="spellEnd"/>
      <w:r w:rsidRPr="000E15DF">
        <w:rPr>
          <w:rFonts w:ascii="Times New Roman" w:eastAsia="Times New Roman" w:hAnsi="Times New Roman" w:cs="Times New Roman"/>
          <w:sz w:val="23"/>
          <w:szCs w:val="23"/>
          <w:lang w:eastAsia="en-GB"/>
        </w:rPr>
        <w:t xml:space="preserve"> itself, but </w:t>
      </w:r>
      <w:proofErr w:type="spellStart"/>
      <w:r w:rsidRPr="000E15DF">
        <w:rPr>
          <w:rFonts w:ascii="Times New Roman" w:eastAsia="Times New Roman" w:hAnsi="Times New Roman" w:cs="Times New Roman"/>
          <w:sz w:val="23"/>
          <w:szCs w:val="23"/>
          <w:lang w:eastAsia="en-GB"/>
        </w:rPr>
        <w:t>Tika</w:t>
      </w:r>
      <w:proofErr w:type="spellEnd"/>
      <w:r w:rsidRPr="000E15DF">
        <w:rPr>
          <w:rFonts w:ascii="Times New Roman" w:eastAsia="Times New Roman" w:hAnsi="Times New Roman" w:cs="Times New Roman"/>
          <w:sz w:val="23"/>
          <w:szCs w:val="23"/>
          <w:lang w:eastAsia="en-GB"/>
        </w:rPr>
        <w:t> defines a standard API and makes use of existing libraries like </w:t>
      </w:r>
      <w:hyperlink r:id="rId16" w:history="1">
        <w:r w:rsidRPr="000E15DF">
          <w:rPr>
            <w:rFonts w:ascii="Times New Roman" w:eastAsia="Times New Roman" w:hAnsi="Times New Roman" w:cs="Times New Roman"/>
            <w:color w:val="0E487E"/>
            <w:sz w:val="23"/>
            <w:szCs w:val="23"/>
            <w:u w:val="single"/>
            <w:lang w:eastAsia="en-GB"/>
          </w:rPr>
          <w:t>POI</w:t>
        </w:r>
      </w:hyperlink>
      <w:r w:rsidRPr="000E15DF">
        <w:rPr>
          <w:rFonts w:ascii="Times New Roman" w:eastAsia="Times New Roman" w:hAnsi="Times New Roman" w:cs="Times New Roman"/>
          <w:sz w:val="23"/>
          <w:szCs w:val="23"/>
          <w:lang w:eastAsia="en-GB"/>
        </w:rPr>
        <w:t> and </w:t>
      </w:r>
      <w:proofErr w:type="spellStart"/>
      <w:r w:rsidRPr="000E15DF">
        <w:rPr>
          <w:rFonts w:ascii="Times New Roman" w:eastAsia="Times New Roman" w:hAnsi="Times New Roman" w:cs="Times New Roman"/>
          <w:sz w:val="23"/>
          <w:szCs w:val="23"/>
          <w:lang w:eastAsia="en-GB"/>
        </w:rPr>
        <w:fldChar w:fldCharType="begin"/>
      </w:r>
      <w:r w:rsidRPr="000E15DF">
        <w:rPr>
          <w:rFonts w:ascii="Times New Roman" w:eastAsia="Times New Roman" w:hAnsi="Times New Roman" w:cs="Times New Roman"/>
          <w:sz w:val="23"/>
          <w:szCs w:val="23"/>
          <w:lang w:eastAsia="en-GB"/>
        </w:rPr>
        <w:instrText xml:space="preserve"> HYPERLINK "http://pdfbox.apache.org/" </w:instrText>
      </w:r>
      <w:r w:rsidRPr="000E15DF">
        <w:rPr>
          <w:rFonts w:ascii="Times New Roman" w:eastAsia="Times New Roman" w:hAnsi="Times New Roman" w:cs="Times New Roman"/>
          <w:sz w:val="23"/>
          <w:szCs w:val="23"/>
          <w:lang w:eastAsia="en-GB"/>
        </w:rPr>
        <w:fldChar w:fldCharType="separate"/>
      </w:r>
      <w:r w:rsidRPr="000E15DF">
        <w:rPr>
          <w:rFonts w:ascii="Times New Roman" w:eastAsia="Times New Roman" w:hAnsi="Times New Roman" w:cs="Times New Roman"/>
          <w:color w:val="0E487E"/>
          <w:sz w:val="23"/>
          <w:szCs w:val="23"/>
          <w:u w:val="single"/>
          <w:lang w:eastAsia="en-GB"/>
        </w:rPr>
        <w:t>PDFBox</w:t>
      </w:r>
      <w:proofErr w:type="spellEnd"/>
      <w:r w:rsidRPr="000E15DF">
        <w:rPr>
          <w:rFonts w:ascii="Times New Roman" w:eastAsia="Times New Roman" w:hAnsi="Times New Roman" w:cs="Times New Roman"/>
          <w:sz w:val="23"/>
          <w:szCs w:val="23"/>
          <w:lang w:eastAsia="en-GB"/>
        </w:rPr>
        <w:fldChar w:fldCharType="end"/>
      </w:r>
      <w:r w:rsidRPr="000E15DF">
        <w:rPr>
          <w:rFonts w:ascii="Times New Roman" w:eastAsia="Times New Roman" w:hAnsi="Times New Roman" w:cs="Times New Roman"/>
          <w:sz w:val="23"/>
          <w:szCs w:val="23"/>
          <w:lang w:eastAsia="en-GB"/>
        </w:rPr>
        <w:t xml:space="preserve"> for </w:t>
      </w:r>
      <w:proofErr w:type="spellStart"/>
      <w:proofErr w:type="gramStart"/>
      <w:r w:rsidRPr="000E15DF">
        <w:rPr>
          <w:rFonts w:ascii="Times New Roman" w:eastAsia="Times New Roman" w:hAnsi="Times New Roman" w:cs="Times New Roman"/>
          <w:sz w:val="23"/>
          <w:szCs w:val="23"/>
          <w:lang w:eastAsia="en-GB"/>
        </w:rPr>
        <w:t>it's</w:t>
      </w:r>
      <w:proofErr w:type="spellEnd"/>
      <w:proofErr w:type="gramEnd"/>
      <w:r w:rsidRPr="000E15DF">
        <w:rPr>
          <w:rFonts w:ascii="Times New Roman" w:eastAsia="Times New Roman" w:hAnsi="Times New Roman" w:cs="Times New Roman"/>
          <w:sz w:val="23"/>
          <w:szCs w:val="23"/>
          <w:lang w:eastAsia="en-GB"/>
        </w:rPr>
        <w:t xml:space="preserve"> content extraction. While writing this post the current release of </w:t>
      </w:r>
      <w:proofErr w:type="spellStart"/>
      <w:r w:rsidRPr="000E15DF">
        <w:rPr>
          <w:rFonts w:ascii="Times New Roman" w:eastAsia="Times New Roman" w:hAnsi="Times New Roman" w:cs="Times New Roman"/>
          <w:sz w:val="23"/>
          <w:szCs w:val="23"/>
          <w:lang w:eastAsia="en-GB"/>
        </w:rPr>
        <w:t>Tika</w:t>
      </w:r>
      <w:proofErr w:type="spellEnd"/>
      <w:r w:rsidRPr="000E15DF">
        <w:rPr>
          <w:rFonts w:ascii="Times New Roman" w:eastAsia="Times New Roman" w:hAnsi="Times New Roman" w:cs="Times New Roman"/>
          <w:sz w:val="23"/>
          <w:szCs w:val="23"/>
          <w:lang w:eastAsia="en-GB"/>
        </w:rPr>
        <w:t xml:space="preserve"> is version 0.6 and the following file formats are already supported: </w:t>
      </w:r>
    </w:p>
    <w:p w:rsidR="000E15DF" w:rsidRPr="000E15DF" w:rsidRDefault="000E15DF" w:rsidP="000E15DF">
      <w:pPr>
        <w:numPr>
          <w:ilvl w:val="0"/>
          <w:numId w:val="1"/>
        </w:numPr>
        <w:shd w:val="clear" w:color="auto" w:fill="FFFFFF"/>
        <w:spacing w:after="60" w:line="240" w:lineRule="auto"/>
        <w:ind w:left="-75" w:firstLine="0"/>
        <w:rPr>
          <w:rFonts w:ascii="Times New Roman" w:eastAsia="Times New Roman" w:hAnsi="Times New Roman" w:cs="Times New Roman"/>
          <w:sz w:val="23"/>
          <w:szCs w:val="23"/>
          <w:lang w:eastAsia="en-GB"/>
        </w:rPr>
      </w:pPr>
      <w:proofErr w:type="spellStart"/>
      <w:r w:rsidRPr="000E15DF">
        <w:rPr>
          <w:rFonts w:ascii="Times New Roman" w:eastAsia="Times New Roman" w:hAnsi="Times New Roman" w:cs="Times New Roman"/>
          <w:sz w:val="23"/>
          <w:szCs w:val="23"/>
          <w:lang w:eastAsia="en-GB"/>
        </w:rPr>
        <w:t>HyperText</w:t>
      </w:r>
      <w:proofErr w:type="spellEnd"/>
      <w:r w:rsidRPr="000E15DF">
        <w:rPr>
          <w:rFonts w:ascii="Times New Roman" w:eastAsia="Times New Roman" w:hAnsi="Times New Roman" w:cs="Times New Roman"/>
          <w:sz w:val="23"/>
          <w:szCs w:val="23"/>
          <w:lang w:eastAsia="en-GB"/>
        </w:rPr>
        <w:t xml:space="preserve"> </w:t>
      </w:r>
      <w:proofErr w:type="spellStart"/>
      <w:r w:rsidRPr="000E15DF">
        <w:rPr>
          <w:rFonts w:ascii="Times New Roman" w:eastAsia="Times New Roman" w:hAnsi="Times New Roman" w:cs="Times New Roman"/>
          <w:sz w:val="23"/>
          <w:szCs w:val="23"/>
          <w:lang w:eastAsia="en-GB"/>
        </w:rPr>
        <w:t>Markup</w:t>
      </w:r>
      <w:proofErr w:type="spellEnd"/>
      <w:r w:rsidRPr="000E15DF">
        <w:rPr>
          <w:rFonts w:ascii="Times New Roman" w:eastAsia="Times New Roman" w:hAnsi="Times New Roman" w:cs="Times New Roman"/>
          <w:sz w:val="23"/>
          <w:szCs w:val="23"/>
          <w:lang w:eastAsia="en-GB"/>
        </w:rPr>
        <w:t xml:space="preserve"> Language</w:t>
      </w:r>
    </w:p>
    <w:p w:rsidR="000E15DF" w:rsidRPr="000E15DF" w:rsidRDefault="000E15DF" w:rsidP="000E15DF">
      <w:pPr>
        <w:numPr>
          <w:ilvl w:val="0"/>
          <w:numId w:val="1"/>
        </w:numPr>
        <w:shd w:val="clear" w:color="auto" w:fill="FFFFFF"/>
        <w:spacing w:after="60" w:line="240" w:lineRule="auto"/>
        <w:ind w:left="-75" w:firstLine="0"/>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t>XML and derived formats</w:t>
      </w:r>
    </w:p>
    <w:p w:rsidR="000E15DF" w:rsidRPr="000E15DF" w:rsidRDefault="000E15DF" w:rsidP="000E15DF">
      <w:pPr>
        <w:numPr>
          <w:ilvl w:val="0"/>
          <w:numId w:val="1"/>
        </w:numPr>
        <w:shd w:val="clear" w:color="auto" w:fill="FFFFFF"/>
        <w:spacing w:after="60" w:line="240" w:lineRule="auto"/>
        <w:ind w:left="-75" w:firstLine="0"/>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t>Microsoft Office document formats</w:t>
      </w:r>
    </w:p>
    <w:p w:rsidR="000E15DF" w:rsidRPr="000E15DF" w:rsidRDefault="000E15DF" w:rsidP="000E15DF">
      <w:pPr>
        <w:numPr>
          <w:ilvl w:val="0"/>
          <w:numId w:val="1"/>
        </w:numPr>
        <w:shd w:val="clear" w:color="auto" w:fill="FFFFFF"/>
        <w:spacing w:after="60" w:line="240" w:lineRule="auto"/>
        <w:ind w:left="-75" w:firstLine="0"/>
        <w:rPr>
          <w:rFonts w:ascii="Times New Roman" w:eastAsia="Times New Roman" w:hAnsi="Times New Roman" w:cs="Times New Roman"/>
          <w:sz w:val="23"/>
          <w:szCs w:val="23"/>
          <w:lang w:eastAsia="en-GB"/>
        </w:rPr>
      </w:pPr>
      <w:proofErr w:type="spellStart"/>
      <w:r w:rsidRPr="000E15DF">
        <w:rPr>
          <w:rFonts w:ascii="Times New Roman" w:eastAsia="Times New Roman" w:hAnsi="Times New Roman" w:cs="Times New Roman"/>
          <w:sz w:val="23"/>
          <w:szCs w:val="23"/>
          <w:lang w:eastAsia="en-GB"/>
        </w:rPr>
        <w:t>OpenDocument</w:t>
      </w:r>
      <w:proofErr w:type="spellEnd"/>
      <w:r w:rsidRPr="000E15DF">
        <w:rPr>
          <w:rFonts w:ascii="Times New Roman" w:eastAsia="Times New Roman" w:hAnsi="Times New Roman" w:cs="Times New Roman"/>
          <w:sz w:val="23"/>
          <w:szCs w:val="23"/>
          <w:lang w:eastAsia="en-GB"/>
        </w:rPr>
        <w:t xml:space="preserve"> Format</w:t>
      </w:r>
    </w:p>
    <w:p w:rsidR="000E15DF" w:rsidRPr="000E15DF" w:rsidRDefault="000E15DF" w:rsidP="000E15DF">
      <w:pPr>
        <w:numPr>
          <w:ilvl w:val="0"/>
          <w:numId w:val="1"/>
        </w:numPr>
        <w:shd w:val="clear" w:color="auto" w:fill="FFFFFF"/>
        <w:spacing w:after="60" w:line="240" w:lineRule="auto"/>
        <w:ind w:left="-75" w:firstLine="0"/>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t>Portable Document Format</w:t>
      </w:r>
    </w:p>
    <w:p w:rsidR="000E15DF" w:rsidRPr="000E15DF" w:rsidRDefault="000E15DF" w:rsidP="000E15DF">
      <w:pPr>
        <w:numPr>
          <w:ilvl w:val="0"/>
          <w:numId w:val="1"/>
        </w:numPr>
        <w:shd w:val="clear" w:color="auto" w:fill="FFFFFF"/>
        <w:spacing w:after="60" w:line="240" w:lineRule="auto"/>
        <w:ind w:left="-75" w:firstLine="0"/>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t>Electronic Publication Format</w:t>
      </w:r>
    </w:p>
    <w:p w:rsidR="000E15DF" w:rsidRPr="000E15DF" w:rsidRDefault="000E15DF" w:rsidP="000E15DF">
      <w:pPr>
        <w:numPr>
          <w:ilvl w:val="0"/>
          <w:numId w:val="1"/>
        </w:numPr>
        <w:shd w:val="clear" w:color="auto" w:fill="FFFFFF"/>
        <w:spacing w:after="60" w:line="240" w:lineRule="auto"/>
        <w:ind w:left="-75" w:firstLine="0"/>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t>Rich Text Format</w:t>
      </w:r>
    </w:p>
    <w:p w:rsidR="000E15DF" w:rsidRPr="000E15DF" w:rsidRDefault="000E15DF" w:rsidP="000E15DF">
      <w:pPr>
        <w:numPr>
          <w:ilvl w:val="0"/>
          <w:numId w:val="1"/>
        </w:numPr>
        <w:shd w:val="clear" w:color="auto" w:fill="FFFFFF"/>
        <w:spacing w:after="60" w:line="240" w:lineRule="auto"/>
        <w:ind w:left="-75" w:firstLine="0"/>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t>Compression and packaging formats</w:t>
      </w:r>
    </w:p>
    <w:p w:rsidR="000E15DF" w:rsidRPr="000E15DF" w:rsidRDefault="000E15DF" w:rsidP="000E15DF">
      <w:pPr>
        <w:numPr>
          <w:ilvl w:val="0"/>
          <w:numId w:val="1"/>
        </w:numPr>
        <w:shd w:val="clear" w:color="auto" w:fill="FFFFFF"/>
        <w:spacing w:after="60" w:line="240" w:lineRule="auto"/>
        <w:ind w:left="-75" w:firstLine="0"/>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t>Text formats</w:t>
      </w:r>
    </w:p>
    <w:p w:rsidR="000E15DF" w:rsidRPr="000E15DF" w:rsidRDefault="000E15DF" w:rsidP="000E15DF">
      <w:pPr>
        <w:numPr>
          <w:ilvl w:val="0"/>
          <w:numId w:val="1"/>
        </w:numPr>
        <w:shd w:val="clear" w:color="auto" w:fill="FFFFFF"/>
        <w:spacing w:after="60" w:line="240" w:lineRule="auto"/>
        <w:ind w:left="-75" w:firstLine="0"/>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lastRenderedPageBreak/>
        <w:t>Audio formats</w:t>
      </w:r>
    </w:p>
    <w:p w:rsidR="000E15DF" w:rsidRPr="000E15DF" w:rsidRDefault="000E15DF" w:rsidP="000E15DF">
      <w:pPr>
        <w:numPr>
          <w:ilvl w:val="0"/>
          <w:numId w:val="1"/>
        </w:numPr>
        <w:shd w:val="clear" w:color="auto" w:fill="FFFFFF"/>
        <w:spacing w:after="60" w:line="240" w:lineRule="auto"/>
        <w:ind w:left="-75" w:firstLine="0"/>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t>Image formats</w:t>
      </w:r>
    </w:p>
    <w:p w:rsidR="000E15DF" w:rsidRPr="000E15DF" w:rsidRDefault="000E15DF" w:rsidP="000E15DF">
      <w:pPr>
        <w:numPr>
          <w:ilvl w:val="0"/>
          <w:numId w:val="1"/>
        </w:numPr>
        <w:shd w:val="clear" w:color="auto" w:fill="FFFFFF"/>
        <w:spacing w:after="60" w:line="240" w:lineRule="auto"/>
        <w:ind w:left="-75" w:firstLine="0"/>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t>Video formats</w:t>
      </w:r>
    </w:p>
    <w:p w:rsidR="000E15DF" w:rsidRPr="000E15DF" w:rsidRDefault="000E15DF" w:rsidP="000E15DF">
      <w:pPr>
        <w:numPr>
          <w:ilvl w:val="0"/>
          <w:numId w:val="1"/>
        </w:numPr>
        <w:shd w:val="clear" w:color="auto" w:fill="FFFFFF"/>
        <w:spacing w:after="60" w:line="240" w:lineRule="auto"/>
        <w:ind w:left="-75" w:firstLine="0"/>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t>Java class files and archives</w:t>
      </w:r>
    </w:p>
    <w:p w:rsidR="000E15DF" w:rsidRPr="000E15DF" w:rsidRDefault="000E15DF" w:rsidP="000E15DF">
      <w:pPr>
        <w:numPr>
          <w:ilvl w:val="0"/>
          <w:numId w:val="1"/>
        </w:numPr>
        <w:shd w:val="clear" w:color="auto" w:fill="FFFFFF"/>
        <w:spacing w:after="60" w:line="240" w:lineRule="auto"/>
        <w:ind w:left="-75" w:firstLine="0"/>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t xml:space="preserve">The </w:t>
      </w:r>
      <w:proofErr w:type="spellStart"/>
      <w:r w:rsidRPr="000E15DF">
        <w:rPr>
          <w:rFonts w:ascii="Times New Roman" w:eastAsia="Times New Roman" w:hAnsi="Times New Roman" w:cs="Times New Roman"/>
          <w:sz w:val="23"/>
          <w:szCs w:val="23"/>
          <w:lang w:eastAsia="en-GB"/>
        </w:rPr>
        <w:t>mbox</w:t>
      </w:r>
      <w:proofErr w:type="spellEnd"/>
      <w:r w:rsidRPr="000E15DF">
        <w:rPr>
          <w:rFonts w:ascii="Times New Roman" w:eastAsia="Times New Roman" w:hAnsi="Times New Roman" w:cs="Times New Roman"/>
          <w:sz w:val="23"/>
          <w:szCs w:val="23"/>
          <w:lang w:eastAsia="en-GB"/>
        </w:rPr>
        <w:t xml:space="preserve"> format</w:t>
      </w:r>
    </w:p>
    <w:p w:rsidR="000E15DF" w:rsidRPr="000E15DF" w:rsidRDefault="000E15DF" w:rsidP="000E15DF">
      <w:pPr>
        <w:shd w:val="clear" w:color="auto" w:fill="FFFFFF"/>
        <w:spacing w:after="240" w:line="240" w:lineRule="auto"/>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t xml:space="preserve">As you can see this is already quite a lot. The team behind </w:t>
      </w:r>
      <w:proofErr w:type="spellStart"/>
      <w:r w:rsidRPr="000E15DF">
        <w:rPr>
          <w:rFonts w:ascii="Times New Roman" w:eastAsia="Times New Roman" w:hAnsi="Times New Roman" w:cs="Times New Roman"/>
          <w:sz w:val="23"/>
          <w:szCs w:val="23"/>
          <w:lang w:eastAsia="en-GB"/>
        </w:rPr>
        <w:t>Tika</w:t>
      </w:r>
      <w:proofErr w:type="spellEnd"/>
      <w:r w:rsidRPr="000E15DF">
        <w:rPr>
          <w:rFonts w:ascii="Times New Roman" w:eastAsia="Times New Roman" w:hAnsi="Times New Roman" w:cs="Times New Roman"/>
          <w:sz w:val="23"/>
          <w:szCs w:val="23"/>
          <w:lang w:eastAsia="en-GB"/>
        </w:rPr>
        <w:t xml:space="preserve"> is working hard on improving the current parser possibilities and adding more formats for the upcoming releases. </w:t>
      </w:r>
      <w:proofErr w:type="spellStart"/>
      <w:r w:rsidRPr="000E15DF">
        <w:rPr>
          <w:rFonts w:ascii="Times New Roman" w:eastAsia="Times New Roman" w:hAnsi="Times New Roman" w:cs="Times New Roman"/>
          <w:sz w:val="23"/>
          <w:szCs w:val="23"/>
          <w:lang w:eastAsia="en-GB"/>
        </w:rPr>
        <w:t>Tika</w:t>
      </w:r>
      <w:proofErr w:type="spellEnd"/>
      <w:r w:rsidRPr="000E15DF">
        <w:rPr>
          <w:rFonts w:ascii="Times New Roman" w:eastAsia="Times New Roman" w:hAnsi="Times New Roman" w:cs="Times New Roman"/>
          <w:sz w:val="23"/>
          <w:szCs w:val="23"/>
          <w:lang w:eastAsia="en-GB"/>
        </w:rPr>
        <w:t xml:space="preserve"> is actually already being used by a number of other Apache projects like </w:t>
      </w:r>
      <w:proofErr w:type="spellStart"/>
      <w:r w:rsidRPr="000E15DF">
        <w:rPr>
          <w:rFonts w:ascii="Times New Roman" w:eastAsia="Times New Roman" w:hAnsi="Times New Roman" w:cs="Times New Roman"/>
          <w:sz w:val="23"/>
          <w:szCs w:val="23"/>
          <w:lang w:eastAsia="en-GB"/>
        </w:rPr>
        <w:t>JackRabbit</w:t>
      </w:r>
      <w:proofErr w:type="spellEnd"/>
      <w:r w:rsidRPr="000E15DF">
        <w:rPr>
          <w:rFonts w:ascii="Times New Roman" w:eastAsia="Times New Roman" w:hAnsi="Times New Roman" w:cs="Times New Roman"/>
          <w:sz w:val="23"/>
          <w:szCs w:val="23"/>
          <w:lang w:eastAsia="en-GB"/>
        </w:rPr>
        <w:t xml:space="preserve"> and </w:t>
      </w:r>
      <w:proofErr w:type="spellStart"/>
      <w:r w:rsidRPr="000E15DF">
        <w:rPr>
          <w:rFonts w:ascii="Times New Roman" w:eastAsia="Times New Roman" w:hAnsi="Times New Roman" w:cs="Times New Roman"/>
          <w:sz w:val="23"/>
          <w:szCs w:val="23"/>
          <w:lang w:eastAsia="en-GB"/>
        </w:rPr>
        <w:fldChar w:fldCharType="begin"/>
      </w:r>
      <w:r w:rsidRPr="000E15DF">
        <w:rPr>
          <w:rFonts w:ascii="Times New Roman" w:eastAsia="Times New Roman" w:hAnsi="Times New Roman" w:cs="Times New Roman"/>
          <w:sz w:val="23"/>
          <w:szCs w:val="23"/>
          <w:lang w:eastAsia="en-GB"/>
        </w:rPr>
        <w:instrText xml:space="preserve"> HYPERLINK "http://lucene.apache.org/solr/" </w:instrText>
      </w:r>
      <w:r w:rsidRPr="000E15DF">
        <w:rPr>
          <w:rFonts w:ascii="Times New Roman" w:eastAsia="Times New Roman" w:hAnsi="Times New Roman" w:cs="Times New Roman"/>
          <w:sz w:val="23"/>
          <w:szCs w:val="23"/>
          <w:lang w:eastAsia="en-GB"/>
        </w:rPr>
        <w:fldChar w:fldCharType="separate"/>
      </w:r>
      <w:r w:rsidRPr="000E15DF">
        <w:rPr>
          <w:rFonts w:ascii="Times New Roman" w:eastAsia="Times New Roman" w:hAnsi="Times New Roman" w:cs="Times New Roman"/>
          <w:color w:val="0E487E"/>
          <w:sz w:val="23"/>
          <w:szCs w:val="23"/>
          <w:u w:val="single"/>
          <w:lang w:eastAsia="en-GB"/>
        </w:rPr>
        <w:t>Solr</w:t>
      </w:r>
      <w:proofErr w:type="spellEnd"/>
      <w:r w:rsidRPr="000E15DF">
        <w:rPr>
          <w:rFonts w:ascii="Times New Roman" w:eastAsia="Times New Roman" w:hAnsi="Times New Roman" w:cs="Times New Roman"/>
          <w:sz w:val="23"/>
          <w:szCs w:val="23"/>
          <w:lang w:eastAsia="en-GB"/>
        </w:rPr>
        <w:fldChar w:fldCharType="end"/>
      </w:r>
      <w:r w:rsidRPr="000E15DF">
        <w:rPr>
          <w:rFonts w:ascii="Times New Roman" w:eastAsia="Times New Roman" w:hAnsi="Times New Roman" w:cs="Times New Roman"/>
          <w:sz w:val="23"/>
          <w:szCs w:val="23"/>
          <w:lang w:eastAsia="en-GB"/>
        </w:rPr>
        <w:t xml:space="preserve">. Now let's see how we can use </w:t>
      </w:r>
      <w:proofErr w:type="spellStart"/>
      <w:r w:rsidRPr="000E15DF">
        <w:rPr>
          <w:rFonts w:ascii="Times New Roman" w:eastAsia="Times New Roman" w:hAnsi="Times New Roman" w:cs="Times New Roman"/>
          <w:sz w:val="23"/>
          <w:szCs w:val="23"/>
          <w:lang w:eastAsia="en-GB"/>
        </w:rPr>
        <w:t>Tika</w:t>
      </w:r>
      <w:proofErr w:type="spellEnd"/>
      <w:r w:rsidRPr="000E15DF">
        <w:rPr>
          <w:rFonts w:ascii="Times New Roman" w:eastAsia="Times New Roman" w:hAnsi="Times New Roman" w:cs="Times New Roman"/>
          <w:sz w:val="23"/>
          <w:szCs w:val="23"/>
          <w:lang w:eastAsia="en-GB"/>
        </w:rPr>
        <w:t xml:space="preserve"> ourselves.</w:t>
      </w:r>
    </w:p>
    <w:p w:rsidR="000E15DF" w:rsidRPr="000E15DF" w:rsidRDefault="000E15DF" w:rsidP="000E15DF">
      <w:pPr>
        <w:shd w:val="clear" w:color="auto" w:fill="FFFFFF"/>
        <w:spacing w:before="120" w:after="120" w:line="240" w:lineRule="auto"/>
        <w:outlineLvl w:val="1"/>
        <w:rPr>
          <w:rFonts w:ascii="Arial" w:eastAsia="Times New Roman" w:hAnsi="Arial" w:cs="Arial"/>
          <w:b/>
          <w:bCs/>
          <w:caps/>
          <w:color w:val="5C5C5C"/>
          <w:sz w:val="20"/>
          <w:szCs w:val="20"/>
          <w:lang w:eastAsia="en-GB"/>
        </w:rPr>
      </w:pPr>
      <w:r w:rsidRPr="000E15DF">
        <w:rPr>
          <w:rFonts w:ascii="Arial" w:eastAsia="Times New Roman" w:hAnsi="Arial" w:cs="Arial"/>
          <w:b/>
          <w:bCs/>
          <w:caps/>
          <w:color w:val="5C5C5C"/>
          <w:sz w:val="20"/>
          <w:szCs w:val="20"/>
          <w:lang w:eastAsia="en-GB"/>
        </w:rPr>
        <w:t>GETTING STARTED</w:t>
      </w:r>
    </w:p>
    <w:p w:rsidR="000E15DF" w:rsidRPr="000E15DF" w:rsidRDefault="000E15DF" w:rsidP="000E15DF">
      <w:pPr>
        <w:shd w:val="clear" w:color="auto" w:fill="FFFFFF"/>
        <w:spacing w:after="240" w:line="240" w:lineRule="auto"/>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br/>
        <w:t>I always work with </w:t>
      </w:r>
      <w:hyperlink r:id="rId17" w:history="1">
        <w:r w:rsidRPr="000E15DF">
          <w:rPr>
            <w:rFonts w:ascii="Times New Roman" w:eastAsia="Times New Roman" w:hAnsi="Times New Roman" w:cs="Times New Roman"/>
            <w:color w:val="0E487E"/>
            <w:sz w:val="23"/>
            <w:szCs w:val="23"/>
            <w:u w:val="single"/>
            <w:lang w:eastAsia="en-GB"/>
          </w:rPr>
          <w:t>Maven</w:t>
        </w:r>
      </w:hyperlink>
      <w:r w:rsidRPr="000E15DF">
        <w:rPr>
          <w:rFonts w:ascii="Times New Roman" w:eastAsia="Times New Roman" w:hAnsi="Times New Roman" w:cs="Times New Roman"/>
          <w:sz w:val="23"/>
          <w:szCs w:val="23"/>
          <w:lang w:eastAsia="en-GB"/>
        </w:rPr>
        <w:t xml:space="preserve"> as my build system, so let's start </w:t>
      </w:r>
      <w:proofErr w:type="spellStart"/>
      <w:r w:rsidRPr="000E15DF">
        <w:rPr>
          <w:rFonts w:ascii="Times New Roman" w:eastAsia="Times New Roman" w:hAnsi="Times New Roman" w:cs="Times New Roman"/>
          <w:sz w:val="23"/>
          <w:szCs w:val="23"/>
          <w:lang w:eastAsia="en-GB"/>
        </w:rPr>
        <w:t>of</w:t>
      </w:r>
      <w:proofErr w:type="spellEnd"/>
      <w:r w:rsidRPr="000E15DF">
        <w:rPr>
          <w:rFonts w:ascii="Times New Roman" w:eastAsia="Times New Roman" w:hAnsi="Times New Roman" w:cs="Times New Roman"/>
          <w:sz w:val="23"/>
          <w:szCs w:val="23"/>
          <w:lang w:eastAsia="en-GB"/>
        </w:rPr>
        <w:t xml:space="preserve"> with a piece of pom.xml. First add the </w:t>
      </w:r>
      <w:proofErr w:type="spellStart"/>
      <w:r w:rsidRPr="000E15DF">
        <w:rPr>
          <w:rFonts w:ascii="Times New Roman" w:eastAsia="Times New Roman" w:hAnsi="Times New Roman" w:cs="Times New Roman"/>
          <w:sz w:val="23"/>
          <w:szCs w:val="23"/>
          <w:lang w:eastAsia="en-GB"/>
        </w:rPr>
        <w:t>Tika</w:t>
      </w:r>
      <w:proofErr w:type="spellEnd"/>
      <w:r w:rsidRPr="000E15DF">
        <w:rPr>
          <w:rFonts w:ascii="Times New Roman" w:eastAsia="Times New Roman" w:hAnsi="Times New Roman" w:cs="Times New Roman"/>
          <w:sz w:val="23"/>
          <w:szCs w:val="23"/>
          <w:lang w:eastAsia="en-GB"/>
        </w:rPr>
        <w:t xml:space="preserve"> parser dependency to our pom.xml.</w:t>
      </w:r>
    </w:p>
    <w:p w:rsidR="000E15DF" w:rsidRPr="000E15DF" w:rsidRDefault="000E15DF" w:rsidP="000E15DF">
      <w:pPr>
        <w:shd w:val="clear" w:color="auto" w:fill="FFFFFF"/>
        <w:spacing w:line="240" w:lineRule="auto"/>
        <w:rPr>
          <w:rFonts w:ascii="Times New Roman" w:eastAsia="Times New Roman" w:hAnsi="Times New Roman" w:cs="Times New Roman"/>
          <w:sz w:val="23"/>
          <w:szCs w:val="23"/>
          <w:lang w:eastAsia="en-GB"/>
        </w:rPr>
      </w:pPr>
      <w:hyperlink r:id="rId18" w:history="1">
        <w:r w:rsidRPr="000E15DF">
          <w:rPr>
            <w:rFonts w:ascii="Times New Roman" w:eastAsia="Times New Roman" w:hAnsi="Times New Roman" w:cs="Times New Roman"/>
            <w:color w:val="0000FF"/>
            <w:sz w:val="23"/>
            <w:szCs w:val="23"/>
            <w:u w:val="single"/>
            <w:lang w:eastAsia="en-GB"/>
          </w:rPr>
          <w:t>?</w:t>
        </w:r>
      </w:hyperlink>
    </w:p>
    <w:tbl>
      <w:tblPr>
        <w:tblW w:w="10125" w:type="dxa"/>
        <w:tblCellSpacing w:w="0" w:type="dxa"/>
        <w:tblCellMar>
          <w:left w:w="0" w:type="dxa"/>
          <w:right w:w="0" w:type="dxa"/>
        </w:tblCellMar>
        <w:tblLook w:val="04A0" w:firstRow="1" w:lastRow="0" w:firstColumn="1" w:lastColumn="0" w:noHBand="0" w:noVBand="1"/>
      </w:tblPr>
      <w:tblGrid>
        <w:gridCol w:w="510"/>
        <w:gridCol w:w="9615"/>
      </w:tblGrid>
      <w:tr w:rsidR="000E15DF" w:rsidRPr="000E15DF" w:rsidTr="000E15DF">
        <w:trPr>
          <w:tblCellSpacing w:w="0" w:type="dxa"/>
        </w:trPr>
        <w:tc>
          <w:tcPr>
            <w:tcW w:w="0" w:type="auto"/>
            <w:vAlign w:val="center"/>
            <w:hideMark/>
          </w:tcPr>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1</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2</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3</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4</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5</w:t>
            </w:r>
          </w:p>
        </w:tc>
        <w:tc>
          <w:tcPr>
            <w:tcW w:w="9615" w:type="dxa"/>
            <w:vAlign w:val="center"/>
            <w:hideMark/>
          </w:tcPr>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&lt;dependency&gt;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&lt;</w:t>
            </w:r>
            <w:proofErr w:type="spellStart"/>
            <w:r w:rsidRPr="000E15DF">
              <w:rPr>
                <w:rFonts w:ascii="Courier New" w:eastAsia="Times New Roman" w:hAnsi="Courier New" w:cs="Courier New"/>
                <w:sz w:val="20"/>
                <w:szCs w:val="20"/>
                <w:lang w:eastAsia="en-GB"/>
              </w:rPr>
              <w:t>groupId</w:t>
            </w:r>
            <w:proofErr w:type="spellEnd"/>
            <w:r w:rsidRPr="000E15DF">
              <w:rPr>
                <w:rFonts w:ascii="Courier New" w:eastAsia="Times New Roman" w:hAnsi="Courier New" w:cs="Courier New"/>
                <w:sz w:val="20"/>
                <w:szCs w:val="20"/>
                <w:lang w:eastAsia="en-GB"/>
              </w:rPr>
              <w:t>&gt;</w:t>
            </w:r>
            <w:proofErr w:type="spellStart"/>
            <w:r w:rsidRPr="000E15DF">
              <w:rPr>
                <w:rFonts w:ascii="Courier New" w:eastAsia="Times New Roman" w:hAnsi="Courier New" w:cs="Courier New"/>
                <w:sz w:val="20"/>
                <w:szCs w:val="20"/>
                <w:lang w:eastAsia="en-GB"/>
              </w:rPr>
              <w:t>org.apache.tika</w:t>
            </w:r>
            <w:proofErr w:type="spellEnd"/>
            <w:r w:rsidRPr="000E15DF">
              <w:rPr>
                <w:rFonts w:ascii="Courier New" w:eastAsia="Times New Roman" w:hAnsi="Courier New" w:cs="Courier New"/>
                <w:sz w:val="20"/>
                <w:szCs w:val="20"/>
                <w:lang w:eastAsia="en-GB"/>
              </w:rPr>
              <w:t>&lt;/</w:t>
            </w:r>
            <w:proofErr w:type="spellStart"/>
            <w:r w:rsidRPr="000E15DF">
              <w:rPr>
                <w:rFonts w:ascii="Courier New" w:eastAsia="Times New Roman" w:hAnsi="Courier New" w:cs="Courier New"/>
                <w:sz w:val="20"/>
                <w:szCs w:val="20"/>
                <w:lang w:eastAsia="en-GB"/>
              </w:rPr>
              <w:t>groupId</w:t>
            </w:r>
            <w:proofErr w:type="spellEnd"/>
            <w:r w:rsidRPr="000E15DF">
              <w:rPr>
                <w:rFonts w:ascii="Courier New" w:eastAsia="Times New Roman" w:hAnsi="Courier New" w:cs="Courier New"/>
                <w:sz w:val="20"/>
                <w:szCs w:val="20"/>
                <w:lang w:eastAsia="en-GB"/>
              </w:rPr>
              <w:t>&gt;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&lt;</w:t>
            </w:r>
            <w:proofErr w:type="spellStart"/>
            <w:r w:rsidRPr="000E15DF">
              <w:rPr>
                <w:rFonts w:ascii="Courier New" w:eastAsia="Times New Roman" w:hAnsi="Courier New" w:cs="Courier New"/>
                <w:sz w:val="20"/>
                <w:szCs w:val="20"/>
                <w:lang w:eastAsia="en-GB"/>
              </w:rPr>
              <w:t>artifactId</w:t>
            </w:r>
            <w:proofErr w:type="spellEnd"/>
            <w:r w:rsidRPr="000E15DF">
              <w:rPr>
                <w:rFonts w:ascii="Courier New" w:eastAsia="Times New Roman" w:hAnsi="Courier New" w:cs="Courier New"/>
                <w:sz w:val="20"/>
                <w:szCs w:val="20"/>
                <w:lang w:eastAsia="en-GB"/>
              </w:rPr>
              <w:t>&gt;</w:t>
            </w:r>
            <w:proofErr w:type="spellStart"/>
            <w:r w:rsidRPr="000E15DF">
              <w:rPr>
                <w:rFonts w:ascii="Courier New" w:eastAsia="Times New Roman" w:hAnsi="Courier New" w:cs="Courier New"/>
                <w:sz w:val="20"/>
                <w:szCs w:val="20"/>
                <w:lang w:eastAsia="en-GB"/>
              </w:rPr>
              <w:t>tika</w:t>
            </w:r>
            <w:proofErr w:type="spellEnd"/>
            <w:r w:rsidRPr="000E15DF">
              <w:rPr>
                <w:rFonts w:ascii="Courier New" w:eastAsia="Times New Roman" w:hAnsi="Courier New" w:cs="Courier New"/>
                <w:sz w:val="20"/>
                <w:szCs w:val="20"/>
                <w:lang w:eastAsia="en-GB"/>
              </w:rPr>
              <w:t>-parsers&lt;/</w:t>
            </w:r>
            <w:proofErr w:type="spellStart"/>
            <w:r w:rsidRPr="000E15DF">
              <w:rPr>
                <w:rFonts w:ascii="Courier New" w:eastAsia="Times New Roman" w:hAnsi="Courier New" w:cs="Courier New"/>
                <w:sz w:val="20"/>
                <w:szCs w:val="20"/>
                <w:lang w:eastAsia="en-GB"/>
              </w:rPr>
              <w:t>artifactId</w:t>
            </w:r>
            <w:proofErr w:type="spellEnd"/>
            <w:r w:rsidRPr="000E15DF">
              <w:rPr>
                <w:rFonts w:ascii="Courier New" w:eastAsia="Times New Roman" w:hAnsi="Courier New" w:cs="Courier New"/>
                <w:sz w:val="20"/>
                <w:szCs w:val="20"/>
                <w:lang w:eastAsia="en-GB"/>
              </w:rPr>
              <w:t>&gt;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&lt;version&gt;0.6&lt;/version&gt;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&lt;/dependency&gt;</w:t>
            </w:r>
          </w:p>
        </w:tc>
      </w:tr>
    </w:tbl>
    <w:p w:rsidR="000E15DF" w:rsidRPr="000E15DF" w:rsidRDefault="000E15DF" w:rsidP="000E15DF">
      <w:pPr>
        <w:shd w:val="clear" w:color="auto" w:fill="FFFFFF"/>
        <w:spacing w:after="240" w:line="240" w:lineRule="auto"/>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br/>
        <w:t>By depending on </w:t>
      </w:r>
      <w:proofErr w:type="spellStart"/>
      <w:r w:rsidRPr="000E15DF">
        <w:rPr>
          <w:rFonts w:ascii="Times New Roman" w:eastAsia="Times New Roman" w:hAnsi="Times New Roman" w:cs="Times New Roman"/>
          <w:i/>
          <w:iCs/>
          <w:sz w:val="23"/>
          <w:szCs w:val="23"/>
          <w:lang w:eastAsia="en-GB"/>
        </w:rPr>
        <w:t>tika</w:t>
      </w:r>
      <w:proofErr w:type="spellEnd"/>
      <w:r w:rsidRPr="000E15DF">
        <w:rPr>
          <w:rFonts w:ascii="Times New Roman" w:eastAsia="Times New Roman" w:hAnsi="Times New Roman" w:cs="Times New Roman"/>
          <w:i/>
          <w:iCs/>
          <w:sz w:val="23"/>
          <w:szCs w:val="23"/>
          <w:lang w:eastAsia="en-GB"/>
        </w:rPr>
        <w:t>-parsers</w:t>
      </w:r>
      <w:r w:rsidRPr="000E15DF">
        <w:rPr>
          <w:rFonts w:ascii="Times New Roman" w:eastAsia="Times New Roman" w:hAnsi="Times New Roman" w:cs="Times New Roman"/>
          <w:sz w:val="23"/>
          <w:szCs w:val="23"/>
          <w:lang w:eastAsia="en-GB"/>
        </w:rPr>
        <w:t xml:space="preserve"> Maven will automatically gather the required parser libraries, which are needed to parse certain file formats. Since my Java code example will be based on a unit test, we will also need to add </w:t>
      </w:r>
      <w:proofErr w:type="spellStart"/>
      <w:r w:rsidRPr="000E15DF">
        <w:rPr>
          <w:rFonts w:ascii="Times New Roman" w:eastAsia="Times New Roman" w:hAnsi="Times New Roman" w:cs="Times New Roman"/>
          <w:sz w:val="23"/>
          <w:szCs w:val="23"/>
          <w:lang w:eastAsia="en-GB"/>
        </w:rPr>
        <w:t>JUnit</w:t>
      </w:r>
      <w:proofErr w:type="spellEnd"/>
      <w:r w:rsidRPr="000E15DF">
        <w:rPr>
          <w:rFonts w:ascii="Times New Roman" w:eastAsia="Times New Roman" w:hAnsi="Times New Roman" w:cs="Times New Roman"/>
          <w:sz w:val="23"/>
          <w:szCs w:val="23"/>
          <w:lang w:eastAsia="en-GB"/>
        </w:rPr>
        <w:t xml:space="preserve"> as a dependency to our pom.xml.</w:t>
      </w:r>
    </w:p>
    <w:p w:rsidR="000E15DF" w:rsidRPr="000E15DF" w:rsidRDefault="000E15DF" w:rsidP="000E15DF">
      <w:pPr>
        <w:shd w:val="clear" w:color="auto" w:fill="FFFFFF"/>
        <w:spacing w:line="240" w:lineRule="auto"/>
        <w:rPr>
          <w:rFonts w:ascii="Times New Roman" w:eastAsia="Times New Roman" w:hAnsi="Times New Roman" w:cs="Times New Roman"/>
          <w:sz w:val="23"/>
          <w:szCs w:val="23"/>
          <w:lang w:eastAsia="en-GB"/>
        </w:rPr>
      </w:pPr>
      <w:hyperlink r:id="rId19" w:history="1">
        <w:r w:rsidRPr="000E15DF">
          <w:rPr>
            <w:rFonts w:ascii="Times New Roman" w:eastAsia="Times New Roman" w:hAnsi="Times New Roman" w:cs="Times New Roman"/>
            <w:color w:val="0000FF"/>
            <w:sz w:val="23"/>
            <w:szCs w:val="23"/>
            <w:u w:val="single"/>
            <w:lang w:eastAsia="en-GB"/>
          </w:rPr>
          <w:t>?</w:t>
        </w:r>
      </w:hyperlink>
    </w:p>
    <w:tbl>
      <w:tblPr>
        <w:tblW w:w="10125" w:type="dxa"/>
        <w:tblCellSpacing w:w="0" w:type="dxa"/>
        <w:tblCellMar>
          <w:left w:w="0" w:type="dxa"/>
          <w:right w:w="0" w:type="dxa"/>
        </w:tblCellMar>
        <w:tblLook w:val="04A0" w:firstRow="1" w:lastRow="0" w:firstColumn="1" w:lastColumn="0" w:noHBand="0" w:noVBand="1"/>
      </w:tblPr>
      <w:tblGrid>
        <w:gridCol w:w="510"/>
        <w:gridCol w:w="9615"/>
      </w:tblGrid>
      <w:tr w:rsidR="000E15DF" w:rsidRPr="000E15DF" w:rsidTr="000E15DF">
        <w:trPr>
          <w:tblCellSpacing w:w="0" w:type="dxa"/>
        </w:trPr>
        <w:tc>
          <w:tcPr>
            <w:tcW w:w="0" w:type="auto"/>
            <w:vAlign w:val="center"/>
            <w:hideMark/>
          </w:tcPr>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1</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2</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3</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4</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5</w:t>
            </w:r>
          </w:p>
        </w:tc>
        <w:tc>
          <w:tcPr>
            <w:tcW w:w="9615" w:type="dxa"/>
            <w:vAlign w:val="center"/>
            <w:hideMark/>
          </w:tcPr>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&lt;dependency&gt;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&lt;</w:t>
            </w:r>
            <w:proofErr w:type="spellStart"/>
            <w:r w:rsidRPr="000E15DF">
              <w:rPr>
                <w:rFonts w:ascii="Courier New" w:eastAsia="Times New Roman" w:hAnsi="Courier New" w:cs="Courier New"/>
                <w:sz w:val="20"/>
                <w:szCs w:val="20"/>
                <w:lang w:eastAsia="en-GB"/>
              </w:rPr>
              <w:t>groupId</w:t>
            </w:r>
            <w:proofErr w:type="spellEnd"/>
            <w:r w:rsidRPr="000E15DF">
              <w:rPr>
                <w:rFonts w:ascii="Courier New" w:eastAsia="Times New Roman" w:hAnsi="Courier New" w:cs="Courier New"/>
                <w:sz w:val="20"/>
                <w:szCs w:val="20"/>
                <w:lang w:eastAsia="en-GB"/>
              </w:rPr>
              <w:t>&gt;</w:t>
            </w:r>
            <w:proofErr w:type="spellStart"/>
            <w:r w:rsidRPr="000E15DF">
              <w:rPr>
                <w:rFonts w:ascii="Courier New" w:eastAsia="Times New Roman" w:hAnsi="Courier New" w:cs="Courier New"/>
                <w:sz w:val="20"/>
                <w:szCs w:val="20"/>
                <w:lang w:eastAsia="en-GB"/>
              </w:rPr>
              <w:t>junit</w:t>
            </w:r>
            <w:proofErr w:type="spellEnd"/>
            <w:r w:rsidRPr="000E15DF">
              <w:rPr>
                <w:rFonts w:ascii="Courier New" w:eastAsia="Times New Roman" w:hAnsi="Courier New" w:cs="Courier New"/>
                <w:sz w:val="20"/>
                <w:szCs w:val="20"/>
                <w:lang w:eastAsia="en-GB"/>
              </w:rPr>
              <w:t>&lt;/</w:t>
            </w:r>
            <w:proofErr w:type="spellStart"/>
            <w:r w:rsidRPr="000E15DF">
              <w:rPr>
                <w:rFonts w:ascii="Courier New" w:eastAsia="Times New Roman" w:hAnsi="Courier New" w:cs="Courier New"/>
                <w:sz w:val="20"/>
                <w:szCs w:val="20"/>
                <w:lang w:eastAsia="en-GB"/>
              </w:rPr>
              <w:t>groupId</w:t>
            </w:r>
            <w:proofErr w:type="spellEnd"/>
            <w:r w:rsidRPr="000E15DF">
              <w:rPr>
                <w:rFonts w:ascii="Courier New" w:eastAsia="Times New Roman" w:hAnsi="Courier New" w:cs="Courier New"/>
                <w:sz w:val="20"/>
                <w:szCs w:val="20"/>
                <w:lang w:eastAsia="en-GB"/>
              </w:rPr>
              <w:t>&gt;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&lt;</w:t>
            </w:r>
            <w:proofErr w:type="spellStart"/>
            <w:r w:rsidRPr="000E15DF">
              <w:rPr>
                <w:rFonts w:ascii="Courier New" w:eastAsia="Times New Roman" w:hAnsi="Courier New" w:cs="Courier New"/>
                <w:sz w:val="20"/>
                <w:szCs w:val="20"/>
                <w:lang w:eastAsia="en-GB"/>
              </w:rPr>
              <w:t>artifactId</w:t>
            </w:r>
            <w:proofErr w:type="spellEnd"/>
            <w:r w:rsidRPr="000E15DF">
              <w:rPr>
                <w:rFonts w:ascii="Courier New" w:eastAsia="Times New Roman" w:hAnsi="Courier New" w:cs="Courier New"/>
                <w:sz w:val="20"/>
                <w:szCs w:val="20"/>
                <w:lang w:eastAsia="en-GB"/>
              </w:rPr>
              <w:t>&gt;</w:t>
            </w:r>
            <w:proofErr w:type="spellStart"/>
            <w:r w:rsidRPr="000E15DF">
              <w:rPr>
                <w:rFonts w:ascii="Courier New" w:eastAsia="Times New Roman" w:hAnsi="Courier New" w:cs="Courier New"/>
                <w:sz w:val="20"/>
                <w:szCs w:val="20"/>
                <w:lang w:eastAsia="en-GB"/>
              </w:rPr>
              <w:t>junit</w:t>
            </w:r>
            <w:proofErr w:type="spellEnd"/>
            <w:r w:rsidRPr="000E15DF">
              <w:rPr>
                <w:rFonts w:ascii="Courier New" w:eastAsia="Times New Roman" w:hAnsi="Courier New" w:cs="Courier New"/>
                <w:sz w:val="20"/>
                <w:szCs w:val="20"/>
                <w:lang w:eastAsia="en-GB"/>
              </w:rPr>
              <w:t>&lt;/</w:t>
            </w:r>
            <w:proofErr w:type="spellStart"/>
            <w:r w:rsidRPr="000E15DF">
              <w:rPr>
                <w:rFonts w:ascii="Courier New" w:eastAsia="Times New Roman" w:hAnsi="Courier New" w:cs="Courier New"/>
                <w:sz w:val="20"/>
                <w:szCs w:val="20"/>
                <w:lang w:eastAsia="en-GB"/>
              </w:rPr>
              <w:t>artifactId</w:t>
            </w:r>
            <w:proofErr w:type="spellEnd"/>
            <w:r w:rsidRPr="000E15DF">
              <w:rPr>
                <w:rFonts w:ascii="Courier New" w:eastAsia="Times New Roman" w:hAnsi="Courier New" w:cs="Courier New"/>
                <w:sz w:val="20"/>
                <w:szCs w:val="20"/>
                <w:lang w:eastAsia="en-GB"/>
              </w:rPr>
              <w:t>&gt;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&lt;version&gt;4.7&lt;/version&gt;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&lt;/dependency&gt;</w:t>
            </w:r>
          </w:p>
        </w:tc>
      </w:tr>
    </w:tbl>
    <w:p w:rsidR="000E15DF" w:rsidRPr="000E15DF" w:rsidRDefault="000E15DF" w:rsidP="000E15DF">
      <w:pPr>
        <w:shd w:val="clear" w:color="auto" w:fill="FFFFFF"/>
        <w:spacing w:after="240" w:line="240" w:lineRule="auto"/>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br/>
        <w:t>In this post I want to see what kind of </w:t>
      </w:r>
      <w:hyperlink r:id="rId20" w:history="1">
        <w:r w:rsidRPr="000E15DF">
          <w:rPr>
            <w:rFonts w:ascii="Times New Roman" w:eastAsia="Times New Roman" w:hAnsi="Times New Roman" w:cs="Times New Roman"/>
            <w:color w:val="0E487E"/>
            <w:sz w:val="23"/>
            <w:szCs w:val="23"/>
            <w:u w:val="single"/>
            <w:lang w:eastAsia="en-GB"/>
          </w:rPr>
          <w:t>EXIF</w:t>
        </w:r>
      </w:hyperlink>
      <w:r w:rsidRPr="000E15DF">
        <w:rPr>
          <w:rFonts w:ascii="Times New Roman" w:eastAsia="Times New Roman" w:hAnsi="Times New Roman" w:cs="Times New Roman"/>
          <w:sz w:val="23"/>
          <w:szCs w:val="23"/>
          <w:lang w:eastAsia="en-GB"/>
        </w:rPr>
        <w:t xml:space="preserve"> information can be retrieved from an image by using </w:t>
      </w:r>
      <w:proofErr w:type="spellStart"/>
      <w:r w:rsidRPr="000E15DF">
        <w:rPr>
          <w:rFonts w:ascii="Times New Roman" w:eastAsia="Times New Roman" w:hAnsi="Times New Roman" w:cs="Times New Roman"/>
          <w:sz w:val="23"/>
          <w:szCs w:val="23"/>
          <w:lang w:eastAsia="en-GB"/>
        </w:rPr>
        <w:t>Tika</w:t>
      </w:r>
      <w:proofErr w:type="spellEnd"/>
      <w:r w:rsidRPr="000E15DF">
        <w:rPr>
          <w:rFonts w:ascii="Times New Roman" w:eastAsia="Times New Roman" w:hAnsi="Times New Roman" w:cs="Times New Roman"/>
          <w:sz w:val="23"/>
          <w:szCs w:val="23"/>
          <w:lang w:eastAsia="en-GB"/>
        </w:rPr>
        <w:t xml:space="preserve">. One of my hobbies is photography and therefor I have tons of images, which contain a lot of metadata about for instance the ISO speed or dimensions of an image. Now let's write some actual code to see how </w:t>
      </w:r>
      <w:proofErr w:type="spellStart"/>
      <w:r w:rsidRPr="000E15DF">
        <w:rPr>
          <w:rFonts w:ascii="Times New Roman" w:eastAsia="Times New Roman" w:hAnsi="Times New Roman" w:cs="Times New Roman"/>
          <w:sz w:val="23"/>
          <w:szCs w:val="23"/>
          <w:lang w:eastAsia="en-GB"/>
        </w:rPr>
        <w:t>Tika</w:t>
      </w:r>
      <w:proofErr w:type="spellEnd"/>
      <w:r w:rsidRPr="000E15DF">
        <w:rPr>
          <w:rFonts w:ascii="Times New Roman" w:eastAsia="Times New Roman" w:hAnsi="Times New Roman" w:cs="Times New Roman"/>
          <w:sz w:val="23"/>
          <w:szCs w:val="23"/>
          <w:lang w:eastAsia="en-GB"/>
        </w:rPr>
        <w:t xml:space="preserve"> works.</w:t>
      </w:r>
    </w:p>
    <w:p w:rsidR="000E15DF" w:rsidRPr="000E15DF" w:rsidRDefault="000E15DF" w:rsidP="000E15DF">
      <w:pPr>
        <w:shd w:val="clear" w:color="auto" w:fill="FFFFFF"/>
        <w:spacing w:before="120" w:after="120" w:line="240" w:lineRule="auto"/>
        <w:outlineLvl w:val="1"/>
        <w:rPr>
          <w:rFonts w:ascii="Arial" w:eastAsia="Times New Roman" w:hAnsi="Arial" w:cs="Arial"/>
          <w:b/>
          <w:bCs/>
          <w:caps/>
          <w:color w:val="5C5C5C"/>
          <w:sz w:val="20"/>
          <w:szCs w:val="20"/>
          <w:lang w:eastAsia="en-GB"/>
        </w:rPr>
      </w:pPr>
      <w:r w:rsidRPr="000E15DF">
        <w:rPr>
          <w:rFonts w:ascii="Arial" w:eastAsia="Times New Roman" w:hAnsi="Arial" w:cs="Arial"/>
          <w:b/>
          <w:bCs/>
          <w:caps/>
          <w:color w:val="5C5C5C"/>
          <w:sz w:val="20"/>
          <w:szCs w:val="20"/>
          <w:lang w:eastAsia="en-GB"/>
        </w:rPr>
        <w:t>THE ACTUAL CODE</w:t>
      </w:r>
    </w:p>
    <w:p w:rsidR="000E15DF" w:rsidRPr="000E15DF" w:rsidRDefault="000E15DF" w:rsidP="000E15DF">
      <w:pPr>
        <w:shd w:val="clear" w:color="auto" w:fill="FFFFFF"/>
        <w:spacing w:after="240" w:line="240" w:lineRule="auto"/>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br/>
        <w:t>As I mentioned before, my example code is written as a </w:t>
      </w:r>
      <w:proofErr w:type="spellStart"/>
      <w:r w:rsidRPr="000E15DF">
        <w:rPr>
          <w:rFonts w:ascii="Times New Roman" w:eastAsia="Times New Roman" w:hAnsi="Times New Roman" w:cs="Times New Roman"/>
          <w:sz w:val="23"/>
          <w:szCs w:val="23"/>
          <w:lang w:eastAsia="en-GB"/>
        </w:rPr>
        <w:fldChar w:fldCharType="begin"/>
      </w:r>
      <w:r w:rsidRPr="000E15DF">
        <w:rPr>
          <w:rFonts w:ascii="Times New Roman" w:eastAsia="Times New Roman" w:hAnsi="Times New Roman" w:cs="Times New Roman"/>
          <w:sz w:val="23"/>
          <w:szCs w:val="23"/>
          <w:lang w:eastAsia="en-GB"/>
        </w:rPr>
        <w:instrText xml:space="preserve"> HYPERLINK "http://www.junit.org/" </w:instrText>
      </w:r>
      <w:r w:rsidRPr="000E15DF">
        <w:rPr>
          <w:rFonts w:ascii="Times New Roman" w:eastAsia="Times New Roman" w:hAnsi="Times New Roman" w:cs="Times New Roman"/>
          <w:sz w:val="23"/>
          <w:szCs w:val="23"/>
          <w:lang w:eastAsia="en-GB"/>
        </w:rPr>
        <w:fldChar w:fldCharType="separate"/>
      </w:r>
      <w:r w:rsidRPr="000E15DF">
        <w:rPr>
          <w:rFonts w:ascii="Times New Roman" w:eastAsia="Times New Roman" w:hAnsi="Times New Roman" w:cs="Times New Roman"/>
          <w:color w:val="0E487E"/>
          <w:sz w:val="23"/>
          <w:szCs w:val="23"/>
          <w:u w:val="single"/>
          <w:lang w:eastAsia="en-GB"/>
        </w:rPr>
        <w:t>JUnit</w:t>
      </w:r>
      <w:proofErr w:type="spellEnd"/>
      <w:r w:rsidRPr="000E15DF">
        <w:rPr>
          <w:rFonts w:ascii="Times New Roman" w:eastAsia="Times New Roman" w:hAnsi="Times New Roman" w:cs="Times New Roman"/>
          <w:sz w:val="23"/>
          <w:szCs w:val="23"/>
          <w:lang w:eastAsia="en-GB"/>
        </w:rPr>
        <w:fldChar w:fldCharType="end"/>
      </w:r>
      <w:r w:rsidRPr="000E15DF">
        <w:rPr>
          <w:rFonts w:ascii="Times New Roman" w:eastAsia="Times New Roman" w:hAnsi="Times New Roman" w:cs="Times New Roman"/>
          <w:sz w:val="23"/>
          <w:szCs w:val="23"/>
          <w:lang w:eastAsia="en-GB"/>
        </w:rPr>
        <w:t xml:space="preserve"> test. If you are not familiar with writing tests or </w:t>
      </w:r>
      <w:proofErr w:type="spellStart"/>
      <w:r w:rsidRPr="000E15DF">
        <w:rPr>
          <w:rFonts w:ascii="Times New Roman" w:eastAsia="Times New Roman" w:hAnsi="Times New Roman" w:cs="Times New Roman"/>
          <w:sz w:val="23"/>
          <w:szCs w:val="23"/>
          <w:lang w:eastAsia="en-GB"/>
        </w:rPr>
        <w:t>JUnit</w:t>
      </w:r>
      <w:proofErr w:type="spellEnd"/>
      <w:r w:rsidRPr="000E15DF">
        <w:rPr>
          <w:rFonts w:ascii="Times New Roman" w:eastAsia="Times New Roman" w:hAnsi="Times New Roman" w:cs="Times New Roman"/>
          <w:sz w:val="23"/>
          <w:szCs w:val="23"/>
          <w:lang w:eastAsia="en-GB"/>
        </w:rPr>
        <w:t xml:space="preserve"> itself please have a look at the </w:t>
      </w:r>
      <w:proofErr w:type="spellStart"/>
      <w:r w:rsidRPr="000E15DF">
        <w:rPr>
          <w:rFonts w:ascii="Times New Roman" w:eastAsia="Times New Roman" w:hAnsi="Times New Roman" w:cs="Times New Roman"/>
          <w:sz w:val="23"/>
          <w:szCs w:val="23"/>
          <w:lang w:eastAsia="en-GB"/>
        </w:rPr>
        <w:t>JUnit</w:t>
      </w:r>
      <w:proofErr w:type="spellEnd"/>
      <w:r w:rsidRPr="000E15DF">
        <w:rPr>
          <w:rFonts w:ascii="Times New Roman" w:eastAsia="Times New Roman" w:hAnsi="Times New Roman" w:cs="Times New Roman"/>
          <w:sz w:val="23"/>
          <w:szCs w:val="23"/>
          <w:lang w:eastAsia="en-GB"/>
        </w:rPr>
        <w:t> </w:t>
      </w:r>
      <w:hyperlink r:id="rId21" w:history="1">
        <w:r w:rsidRPr="000E15DF">
          <w:rPr>
            <w:rFonts w:ascii="Times New Roman" w:eastAsia="Times New Roman" w:hAnsi="Times New Roman" w:cs="Times New Roman"/>
            <w:color w:val="0E487E"/>
            <w:sz w:val="23"/>
            <w:szCs w:val="23"/>
            <w:u w:val="single"/>
            <w:lang w:eastAsia="en-GB"/>
          </w:rPr>
          <w:t>website</w:t>
        </w:r>
      </w:hyperlink>
      <w:r w:rsidRPr="000E15DF">
        <w:rPr>
          <w:rFonts w:ascii="Times New Roman" w:eastAsia="Times New Roman" w:hAnsi="Times New Roman" w:cs="Times New Roman"/>
          <w:sz w:val="23"/>
          <w:szCs w:val="23"/>
          <w:lang w:eastAsia="en-GB"/>
        </w:rPr>
        <w:t>.</w:t>
      </w:r>
      <w:r w:rsidRPr="000E15DF">
        <w:rPr>
          <w:rFonts w:ascii="Times New Roman" w:eastAsia="Times New Roman" w:hAnsi="Times New Roman" w:cs="Times New Roman"/>
          <w:sz w:val="23"/>
          <w:szCs w:val="23"/>
          <w:lang w:eastAsia="en-GB"/>
        </w:rPr>
        <w:br/>
        <w:t xml:space="preserve">To be able to run this test, I've added one of my images on the test </w:t>
      </w:r>
      <w:proofErr w:type="spellStart"/>
      <w:r w:rsidRPr="000E15DF">
        <w:rPr>
          <w:rFonts w:ascii="Times New Roman" w:eastAsia="Times New Roman" w:hAnsi="Times New Roman" w:cs="Times New Roman"/>
          <w:sz w:val="23"/>
          <w:szCs w:val="23"/>
          <w:lang w:eastAsia="en-GB"/>
        </w:rPr>
        <w:t>classpath</w:t>
      </w:r>
      <w:proofErr w:type="spellEnd"/>
      <w:r w:rsidRPr="000E15DF">
        <w:rPr>
          <w:rFonts w:ascii="Times New Roman" w:eastAsia="Times New Roman" w:hAnsi="Times New Roman" w:cs="Times New Roman"/>
          <w:sz w:val="23"/>
          <w:szCs w:val="23"/>
          <w:lang w:eastAsia="en-GB"/>
        </w:rPr>
        <w:t>, so my test class will be able to find the image resource. The following piece of code shows my entire test class.</w:t>
      </w:r>
    </w:p>
    <w:p w:rsidR="000E15DF" w:rsidRPr="000E15DF" w:rsidRDefault="000E15DF" w:rsidP="000E15DF">
      <w:pPr>
        <w:shd w:val="clear" w:color="auto" w:fill="FFFFFF"/>
        <w:spacing w:line="240" w:lineRule="auto"/>
        <w:rPr>
          <w:rFonts w:ascii="Times New Roman" w:eastAsia="Times New Roman" w:hAnsi="Times New Roman" w:cs="Times New Roman"/>
          <w:sz w:val="23"/>
          <w:szCs w:val="23"/>
          <w:lang w:eastAsia="en-GB"/>
        </w:rPr>
      </w:pPr>
      <w:hyperlink r:id="rId22" w:history="1">
        <w:r w:rsidRPr="000E15DF">
          <w:rPr>
            <w:rFonts w:ascii="Times New Roman" w:eastAsia="Times New Roman" w:hAnsi="Times New Roman" w:cs="Times New Roman"/>
            <w:color w:val="0000FF"/>
            <w:sz w:val="23"/>
            <w:szCs w:val="23"/>
            <w:u w:val="single"/>
            <w:lang w:eastAsia="en-GB"/>
          </w:rPr>
          <w:t>?</w:t>
        </w:r>
      </w:hyperlink>
    </w:p>
    <w:tbl>
      <w:tblPr>
        <w:tblW w:w="10800" w:type="dxa"/>
        <w:tblCellSpacing w:w="0" w:type="dxa"/>
        <w:tblCellMar>
          <w:left w:w="0" w:type="dxa"/>
          <w:right w:w="0" w:type="dxa"/>
        </w:tblCellMar>
        <w:tblLook w:val="04A0" w:firstRow="1" w:lastRow="0" w:firstColumn="1" w:lastColumn="0" w:noHBand="0" w:noVBand="1"/>
      </w:tblPr>
      <w:tblGrid>
        <w:gridCol w:w="630"/>
        <w:gridCol w:w="10170"/>
      </w:tblGrid>
      <w:tr w:rsidR="000E15DF" w:rsidRPr="000E15DF" w:rsidTr="000E15DF">
        <w:trPr>
          <w:tblCellSpacing w:w="0" w:type="dxa"/>
        </w:trPr>
        <w:tc>
          <w:tcPr>
            <w:tcW w:w="0" w:type="auto"/>
            <w:vAlign w:val="center"/>
            <w:hideMark/>
          </w:tcPr>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1</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2</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lastRenderedPageBreak/>
              <w:t>3</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4</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5</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6</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7</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8</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9</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10</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11</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12</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13</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14</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15</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16</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17</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18</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19</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20</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21</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22</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23</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24</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25</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26</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27</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28</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29</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30</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31</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32</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33</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34</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35</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36</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37</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38</w:t>
            </w:r>
          </w:p>
        </w:tc>
        <w:tc>
          <w:tcPr>
            <w:tcW w:w="10170" w:type="dxa"/>
            <w:vAlign w:val="center"/>
            <w:hideMark/>
          </w:tcPr>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lastRenderedPageBreak/>
              <w:t>public</w:t>
            </w:r>
            <w:r w:rsidRPr="000E15DF">
              <w:rPr>
                <w:rFonts w:ascii="Times New Roman" w:eastAsia="Times New Roman" w:hAnsi="Times New Roman" w:cs="Times New Roman"/>
                <w:sz w:val="24"/>
                <w:szCs w:val="24"/>
                <w:lang w:eastAsia="en-GB"/>
              </w:rPr>
              <w:t xml:space="preserve"> </w:t>
            </w:r>
            <w:r w:rsidRPr="000E15DF">
              <w:rPr>
                <w:rFonts w:ascii="Courier New" w:eastAsia="Times New Roman" w:hAnsi="Courier New" w:cs="Courier New"/>
                <w:sz w:val="20"/>
                <w:szCs w:val="20"/>
                <w:lang w:eastAsia="en-GB"/>
              </w:rPr>
              <w:t>class</w:t>
            </w:r>
            <w:r w:rsidRPr="000E15DF">
              <w:rPr>
                <w:rFonts w:ascii="Times New Roman" w:eastAsia="Times New Roman" w:hAnsi="Times New Roman" w:cs="Times New Roman"/>
                <w:sz w:val="24"/>
                <w:szCs w:val="24"/>
                <w:lang w:eastAsia="en-GB"/>
              </w:rPr>
              <w:t xml:space="preserve"> </w:t>
            </w:r>
            <w:proofErr w:type="spellStart"/>
            <w:r w:rsidRPr="000E15DF">
              <w:rPr>
                <w:rFonts w:ascii="Courier New" w:eastAsia="Times New Roman" w:hAnsi="Courier New" w:cs="Courier New"/>
                <w:sz w:val="20"/>
                <w:szCs w:val="20"/>
                <w:lang w:eastAsia="en-GB"/>
              </w:rPr>
              <w:t>ImageMetaDataTest</w:t>
            </w:r>
            <w:proofErr w:type="spellEnd"/>
            <w:r w:rsidRPr="000E15DF">
              <w:rPr>
                <w:rFonts w:ascii="Courier New" w:eastAsia="Times New Roman" w:hAnsi="Courier New" w:cs="Courier New"/>
                <w:sz w:val="20"/>
                <w:szCs w:val="20"/>
                <w:lang w:eastAsia="en-GB"/>
              </w:rPr>
              <w:t xml:space="preserve">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lastRenderedPageBreak/>
              <w:t>    private</w:t>
            </w:r>
            <w:r w:rsidRPr="000E15DF">
              <w:rPr>
                <w:rFonts w:ascii="Times New Roman" w:eastAsia="Times New Roman" w:hAnsi="Times New Roman" w:cs="Times New Roman"/>
                <w:sz w:val="24"/>
                <w:szCs w:val="24"/>
                <w:lang w:eastAsia="en-GB"/>
              </w:rPr>
              <w:t xml:space="preserve"> </w:t>
            </w:r>
            <w:r w:rsidRPr="000E15DF">
              <w:rPr>
                <w:rFonts w:ascii="Courier New" w:eastAsia="Times New Roman" w:hAnsi="Courier New" w:cs="Courier New"/>
                <w:sz w:val="20"/>
                <w:szCs w:val="20"/>
                <w:lang w:eastAsia="en-GB"/>
              </w:rPr>
              <w:t>static</w:t>
            </w:r>
            <w:r w:rsidRPr="000E15DF">
              <w:rPr>
                <w:rFonts w:ascii="Times New Roman" w:eastAsia="Times New Roman" w:hAnsi="Times New Roman" w:cs="Times New Roman"/>
                <w:sz w:val="24"/>
                <w:szCs w:val="24"/>
                <w:lang w:eastAsia="en-GB"/>
              </w:rPr>
              <w:t xml:space="preserve"> </w:t>
            </w:r>
            <w:r w:rsidRPr="000E15DF">
              <w:rPr>
                <w:rFonts w:ascii="Courier New" w:eastAsia="Times New Roman" w:hAnsi="Courier New" w:cs="Courier New"/>
                <w:sz w:val="20"/>
                <w:szCs w:val="20"/>
                <w:lang w:eastAsia="en-GB"/>
              </w:rPr>
              <w:t>final</w:t>
            </w:r>
            <w:r w:rsidRPr="000E15DF">
              <w:rPr>
                <w:rFonts w:ascii="Times New Roman" w:eastAsia="Times New Roman" w:hAnsi="Times New Roman" w:cs="Times New Roman"/>
                <w:sz w:val="24"/>
                <w:szCs w:val="24"/>
                <w:lang w:eastAsia="en-GB"/>
              </w:rPr>
              <w:t xml:space="preserve"> </w:t>
            </w:r>
            <w:r w:rsidRPr="000E15DF">
              <w:rPr>
                <w:rFonts w:ascii="Courier New" w:eastAsia="Times New Roman" w:hAnsi="Courier New" w:cs="Courier New"/>
                <w:sz w:val="20"/>
                <w:szCs w:val="20"/>
                <w:lang w:eastAsia="en-GB"/>
              </w:rPr>
              <w:t xml:space="preserve">String </w:t>
            </w:r>
            <w:proofErr w:type="spellStart"/>
            <w:r w:rsidRPr="000E15DF">
              <w:rPr>
                <w:rFonts w:ascii="Courier New" w:eastAsia="Times New Roman" w:hAnsi="Courier New" w:cs="Courier New"/>
                <w:sz w:val="20"/>
                <w:szCs w:val="20"/>
                <w:lang w:eastAsia="en-GB"/>
              </w:rPr>
              <w:t>fileName</w:t>
            </w:r>
            <w:proofErr w:type="spellEnd"/>
            <w:r w:rsidRPr="000E15DF">
              <w:rPr>
                <w:rFonts w:ascii="Courier New" w:eastAsia="Times New Roman" w:hAnsi="Courier New" w:cs="Courier New"/>
                <w:sz w:val="20"/>
                <w:szCs w:val="20"/>
                <w:lang w:eastAsia="en-GB"/>
              </w:rPr>
              <w:t xml:space="preserve"> = "IMG_2659.JPG";</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private</w:t>
            </w:r>
            <w:r w:rsidRPr="000E15DF">
              <w:rPr>
                <w:rFonts w:ascii="Times New Roman" w:eastAsia="Times New Roman" w:hAnsi="Times New Roman" w:cs="Times New Roman"/>
                <w:sz w:val="24"/>
                <w:szCs w:val="24"/>
                <w:lang w:eastAsia="en-GB"/>
              </w:rPr>
              <w:t xml:space="preserve"> </w:t>
            </w:r>
            <w:proofErr w:type="spellStart"/>
            <w:r w:rsidRPr="000E15DF">
              <w:rPr>
                <w:rFonts w:ascii="Courier New" w:eastAsia="Times New Roman" w:hAnsi="Courier New" w:cs="Courier New"/>
                <w:sz w:val="20"/>
                <w:szCs w:val="20"/>
                <w:lang w:eastAsia="en-GB"/>
              </w:rPr>
              <w:t>Tika</w:t>
            </w:r>
            <w:proofErr w:type="spellEnd"/>
            <w:r w:rsidRPr="000E15DF">
              <w:rPr>
                <w:rFonts w:ascii="Courier New" w:eastAsia="Times New Roman" w:hAnsi="Courier New" w:cs="Courier New"/>
                <w:sz w:val="20"/>
                <w:szCs w:val="20"/>
                <w:lang w:eastAsia="en-GB"/>
              </w:rPr>
              <w:t xml:space="preserve"> </w:t>
            </w:r>
            <w:proofErr w:type="spellStart"/>
            <w:r w:rsidRPr="000E15DF">
              <w:rPr>
                <w:rFonts w:ascii="Courier New" w:eastAsia="Times New Roman" w:hAnsi="Courier New" w:cs="Courier New"/>
                <w:sz w:val="20"/>
                <w:szCs w:val="20"/>
                <w:lang w:eastAsia="en-GB"/>
              </w:rPr>
              <w:t>tika</w:t>
            </w:r>
            <w:proofErr w:type="spellEnd"/>
            <w:r w:rsidRPr="000E15DF">
              <w:rPr>
                <w:rFonts w:ascii="Courier New" w:eastAsia="Times New Roman" w:hAnsi="Courier New" w:cs="Courier New"/>
                <w:sz w:val="20"/>
                <w:szCs w:val="20"/>
                <w:lang w:eastAsia="en-GB"/>
              </w:rPr>
              <w: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private</w:t>
            </w:r>
            <w:r w:rsidRPr="000E15DF">
              <w:rPr>
                <w:rFonts w:ascii="Times New Roman" w:eastAsia="Times New Roman" w:hAnsi="Times New Roman" w:cs="Times New Roman"/>
                <w:sz w:val="24"/>
                <w:szCs w:val="24"/>
                <w:lang w:eastAsia="en-GB"/>
              </w:rPr>
              <w:t xml:space="preserve"> </w:t>
            </w:r>
            <w:proofErr w:type="spellStart"/>
            <w:r w:rsidRPr="000E15DF">
              <w:rPr>
                <w:rFonts w:ascii="Courier New" w:eastAsia="Times New Roman" w:hAnsi="Courier New" w:cs="Courier New"/>
                <w:sz w:val="20"/>
                <w:szCs w:val="20"/>
                <w:lang w:eastAsia="en-GB"/>
              </w:rPr>
              <w:t>InputStream</w:t>
            </w:r>
            <w:proofErr w:type="spellEnd"/>
            <w:r w:rsidRPr="000E15DF">
              <w:rPr>
                <w:rFonts w:ascii="Courier New" w:eastAsia="Times New Roman" w:hAnsi="Courier New" w:cs="Courier New"/>
                <w:sz w:val="20"/>
                <w:szCs w:val="20"/>
                <w:lang w:eastAsia="en-GB"/>
              </w:rPr>
              <w:t xml:space="preserve"> stream;</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@Before</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public</w:t>
            </w:r>
            <w:r w:rsidRPr="000E15DF">
              <w:rPr>
                <w:rFonts w:ascii="Times New Roman" w:eastAsia="Times New Roman" w:hAnsi="Times New Roman" w:cs="Times New Roman"/>
                <w:sz w:val="24"/>
                <w:szCs w:val="24"/>
                <w:lang w:eastAsia="en-GB"/>
              </w:rPr>
              <w:t xml:space="preserve"> </w:t>
            </w:r>
            <w:r w:rsidRPr="000E15DF">
              <w:rPr>
                <w:rFonts w:ascii="Courier New" w:eastAsia="Times New Roman" w:hAnsi="Courier New" w:cs="Courier New"/>
                <w:sz w:val="20"/>
                <w:szCs w:val="20"/>
                <w:lang w:eastAsia="en-GB"/>
              </w:rPr>
              <w:t>void</w:t>
            </w:r>
            <w:r w:rsidRPr="000E15DF">
              <w:rPr>
                <w:rFonts w:ascii="Times New Roman" w:eastAsia="Times New Roman" w:hAnsi="Times New Roman" w:cs="Times New Roman"/>
                <w:sz w:val="24"/>
                <w:szCs w:val="24"/>
                <w:lang w:eastAsia="en-GB"/>
              </w:rPr>
              <w:t xml:space="preserve"> </w:t>
            </w:r>
            <w:proofErr w:type="spellStart"/>
            <w:r w:rsidRPr="000E15DF">
              <w:rPr>
                <w:rFonts w:ascii="Courier New" w:eastAsia="Times New Roman" w:hAnsi="Courier New" w:cs="Courier New"/>
                <w:sz w:val="20"/>
                <w:szCs w:val="20"/>
                <w:lang w:eastAsia="en-GB"/>
              </w:rPr>
              <w:t>setUp</w:t>
            </w:r>
            <w:proofErr w:type="spellEnd"/>
            <w:r w:rsidRPr="000E15DF">
              <w:rPr>
                <w:rFonts w:ascii="Courier New" w:eastAsia="Times New Roman" w:hAnsi="Courier New" w:cs="Courier New"/>
                <w:sz w:val="20"/>
                <w:szCs w:val="20"/>
                <w:lang w:eastAsia="en-GB"/>
              </w:rPr>
              <w: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w:t>
            </w:r>
            <w:proofErr w:type="spellStart"/>
            <w:r w:rsidRPr="000E15DF">
              <w:rPr>
                <w:rFonts w:ascii="Courier New" w:eastAsia="Times New Roman" w:hAnsi="Courier New" w:cs="Courier New"/>
                <w:sz w:val="20"/>
                <w:szCs w:val="20"/>
                <w:lang w:eastAsia="en-GB"/>
              </w:rPr>
              <w:t>tika</w:t>
            </w:r>
            <w:proofErr w:type="spellEnd"/>
            <w:r w:rsidRPr="000E15DF">
              <w:rPr>
                <w:rFonts w:ascii="Courier New" w:eastAsia="Times New Roman" w:hAnsi="Courier New" w:cs="Courier New"/>
                <w:sz w:val="20"/>
                <w:szCs w:val="20"/>
                <w:lang w:eastAsia="en-GB"/>
              </w:rPr>
              <w:t xml:space="preserve"> = new</w:t>
            </w:r>
            <w:r w:rsidRPr="000E15DF">
              <w:rPr>
                <w:rFonts w:ascii="Times New Roman" w:eastAsia="Times New Roman" w:hAnsi="Times New Roman" w:cs="Times New Roman"/>
                <w:sz w:val="24"/>
                <w:szCs w:val="24"/>
                <w:lang w:eastAsia="en-GB"/>
              </w:rPr>
              <w:t xml:space="preserve"> </w:t>
            </w:r>
            <w:proofErr w:type="spellStart"/>
            <w:r w:rsidRPr="000E15DF">
              <w:rPr>
                <w:rFonts w:ascii="Courier New" w:eastAsia="Times New Roman" w:hAnsi="Courier New" w:cs="Courier New"/>
                <w:sz w:val="20"/>
                <w:szCs w:val="20"/>
                <w:lang w:eastAsia="en-GB"/>
              </w:rPr>
              <w:t>Tika</w:t>
            </w:r>
            <w:proofErr w:type="spellEnd"/>
            <w:r w:rsidRPr="000E15DF">
              <w:rPr>
                <w:rFonts w:ascii="Courier New" w:eastAsia="Times New Roman" w:hAnsi="Courier New" w:cs="Courier New"/>
                <w:sz w:val="20"/>
                <w:szCs w:val="20"/>
                <w:lang w:eastAsia="en-GB"/>
              </w:rPr>
              <w: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xml:space="preserve">        stream = </w:t>
            </w:r>
            <w:proofErr w:type="spellStart"/>
            <w:r w:rsidRPr="000E15DF">
              <w:rPr>
                <w:rFonts w:ascii="Courier New" w:eastAsia="Times New Roman" w:hAnsi="Courier New" w:cs="Courier New"/>
                <w:sz w:val="20"/>
                <w:szCs w:val="20"/>
                <w:lang w:eastAsia="en-GB"/>
              </w:rPr>
              <w:t>this.getClass</w:t>
            </w:r>
            <w:proofErr w:type="spellEnd"/>
            <w:r w:rsidRPr="000E15DF">
              <w:rPr>
                <w:rFonts w:ascii="Courier New" w:eastAsia="Times New Roman" w:hAnsi="Courier New" w:cs="Courier New"/>
                <w:sz w:val="20"/>
                <w:szCs w:val="20"/>
                <w:lang w:eastAsia="en-GB"/>
              </w:rPr>
              <w:t>().</w:t>
            </w:r>
            <w:proofErr w:type="spellStart"/>
            <w:r w:rsidRPr="000E15DF">
              <w:rPr>
                <w:rFonts w:ascii="Courier New" w:eastAsia="Times New Roman" w:hAnsi="Courier New" w:cs="Courier New"/>
                <w:sz w:val="20"/>
                <w:szCs w:val="20"/>
                <w:lang w:eastAsia="en-GB"/>
              </w:rPr>
              <w:t>getResourceAsStream</w:t>
            </w:r>
            <w:proofErr w:type="spellEnd"/>
            <w:r w:rsidRPr="000E15DF">
              <w:rPr>
                <w:rFonts w:ascii="Courier New" w:eastAsia="Times New Roman" w:hAnsi="Courier New" w:cs="Courier New"/>
                <w:sz w:val="20"/>
                <w:szCs w:val="20"/>
                <w:lang w:eastAsia="en-GB"/>
              </w:rPr>
              <w:t>(</w:t>
            </w:r>
            <w:proofErr w:type="spellStart"/>
            <w:r w:rsidRPr="000E15DF">
              <w:rPr>
                <w:rFonts w:ascii="Courier New" w:eastAsia="Times New Roman" w:hAnsi="Courier New" w:cs="Courier New"/>
                <w:sz w:val="20"/>
                <w:szCs w:val="20"/>
                <w:lang w:eastAsia="en-GB"/>
              </w:rPr>
              <w:t>fileName</w:t>
            </w:r>
            <w:proofErr w:type="spellEnd"/>
            <w:r w:rsidRPr="000E15DF">
              <w:rPr>
                <w:rFonts w:ascii="Courier New" w:eastAsia="Times New Roman" w:hAnsi="Courier New" w:cs="Courier New"/>
                <w:sz w:val="20"/>
                <w:szCs w:val="20"/>
                <w:lang w:eastAsia="en-GB"/>
              </w:rPr>
              <w: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@Test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public</w:t>
            </w:r>
            <w:r w:rsidRPr="000E15DF">
              <w:rPr>
                <w:rFonts w:ascii="Times New Roman" w:eastAsia="Times New Roman" w:hAnsi="Times New Roman" w:cs="Times New Roman"/>
                <w:sz w:val="24"/>
                <w:szCs w:val="24"/>
                <w:lang w:eastAsia="en-GB"/>
              </w:rPr>
              <w:t xml:space="preserve"> </w:t>
            </w:r>
            <w:r w:rsidRPr="000E15DF">
              <w:rPr>
                <w:rFonts w:ascii="Courier New" w:eastAsia="Times New Roman" w:hAnsi="Courier New" w:cs="Courier New"/>
                <w:sz w:val="20"/>
                <w:szCs w:val="20"/>
                <w:lang w:eastAsia="en-GB"/>
              </w:rPr>
              <w:t>void</w:t>
            </w:r>
            <w:r w:rsidRPr="000E15DF">
              <w:rPr>
                <w:rFonts w:ascii="Times New Roman" w:eastAsia="Times New Roman" w:hAnsi="Times New Roman" w:cs="Times New Roman"/>
                <w:sz w:val="24"/>
                <w:szCs w:val="24"/>
                <w:lang w:eastAsia="en-GB"/>
              </w:rPr>
              <w:t xml:space="preserve"> </w:t>
            </w:r>
            <w:proofErr w:type="spellStart"/>
            <w:r w:rsidRPr="000E15DF">
              <w:rPr>
                <w:rFonts w:ascii="Courier New" w:eastAsia="Times New Roman" w:hAnsi="Courier New" w:cs="Courier New"/>
                <w:sz w:val="20"/>
                <w:szCs w:val="20"/>
                <w:lang w:eastAsia="en-GB"/>
              </w:rPr>
              <w:t>testImageMetadataCameraModel</w:t>
            </w:r>
            <w:proofErr w:type="spellEnd"/>
            <w:r w:rsidRPr="000E15DF">
              <w:rPr>
                <w:rFonts w:ascii="Courier New" w:eastAsia="Times New Roman" w:hAnsi="Courier New" w:cs="Courier New"/>
                <w:sz w:val="20"/>
                <w:szCs w:val="20"/>
                <w:lang w:eastAsia="en-GB"/>
              </w:rPr>
              <w:t>() throws</w:t>
            </w:r>
            <w:r w:rsidRPr="000E15DF">
              <w:rPr>
                <w:rFonts w:ascii="Times New Roman" w:eastAsia="Times New Roman" w:hAnsi="Times New Roman" w:cs="Times New Roman"/>
                <w:sz w:val="24"/>
                <w:szCs w:val="24"/>
                <w:lang w:eastAsia="en-GB"/>
              </w:rPr>
              <w:t xml:space="preserve"> </w:t>
            </w:r>
            <w:proofErr w:type="spellStart"/>
            <w:r w:rsidRPr="000E15DF">
              <w:rPr>
                <w:rFonts w:ascii="Courier New" w:eastAsia="Times New Roman" w:hAnsi="Courier New" w:cs="Courier New"/>
                <w:sz w:val="20"/>
                <w:szCs w:val="20"/>
                <w:lang w:eastAsia="en-GB"/>
              </w:rPr>
              <w:t>IOException</w:t>
            </w:r>
            <w:proofErr w:type="spellEnd"/>
            <w:r w:rsidRPr="000E15DF">
              <w:rPr>
                <w:rFonts w:ascii="Courier New" w:eastAsia="Times New Roman" w:hAnsi="Courier New" w:cs="Courier New"/>
                <w:sz w:val="20"/>
                <w:szCs w:val="20"/>
                <w:lang w:eastAsia="en-GB"/>
              </w:rPr>
              <w:t xml:space="preserve">, </w:t>
            </w:r>
            <w:proofErr w:type="spellStart"/>
            <w:r w:rsidRPr="000E15DF">
              <w:rPr>
                <w:rFonts w:ascii="Courier New" w:eastAsia="Times New Roman" w:hAnsi="Courier New" w:cs="Courier New"/>
                <w:sz w:val="20"/>
                <w:szCs w:val="20"/>
                <w:lang w:eastAsia="en-GB"/>
              </w:rPr>
              <w:t>SAXException</w:t>
            </w:r>
            <w:proofErr w:type="spellEnd"/>
            <w:r w:rsidRPr="000E15DF">
              <w:rPr>
                <w:rFonts w:ascii="Courier New" w:eastAsia="Times New Roman" w:hAnsi="Courier New" w:cs="Courier New"/>
                <w:sz w:val="20"/>
                <w:szCs w:val="20"/>
                <w:lang w:eastAsia="en-GB"/>
              </w:rPr>
              <w:t xml:space="preserve">,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w:t>
            </w:r>
            <w:proofErr w:type="spellStart"/>
            <w:r w:rsidRPr="000E15DF">
              <w:rPr>
                <w:rFonts w:ascii="Courier New" w:eastAsia="Times New Roman" w:hAnsi="Courier New" w:cs="Courier New"/>
                <w:sz w:val="20"/>
                <w:szCs w:val="20"/>
                <w:lang w:eastAsia="en-GB"/>
              </w:rPr>
              <w:t>TikaException</w:t>
            </w:r>
            <w:proofErr w:type="spellEnd"/>
            <w:r w:rsidRPr="000E15DF">
              <w:rPr>
                <w:rFonts w:ascii="Courier New" w:eastAsia="Times New Roman" w:hAnsi="Courier New" w:cs="Courier New"/>
                <w:sz w:val="20"/>
                <w:szCs w:val="20"/>
                <w:lang w:eastAsia="en-GB"/>
              </w:rPr>
              <w:t xml:space="preserve">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xml:space="preserve">        Metadata </w:t>
            </w:r>
            <w:proofErr w:type="spellStart"/>
            <w:r w:rsidRPr="000E15DF">
              <w:rPr>
                <w:rFonts w:ascii="Courier New" w:eastAsia="Times New Roman" w:hAnsi="Courier New" w:cs="Courier New"/>
                <w:sz w:val="20"/>
                <w:szCs w:val="20"/>
                <w:lang w:eastAsia="en-GB"/>
              </w:rPr>
              <w:t>metadata</w:t>
            </w:r>
            <w:proofErr w:type="spellEnd"/>
            <w:r w:rsidRPr="000E15DF">
              <w:rPr>
                <w:rFonts w:ascii="Courier New" w:eastAsia="Times New Roman" w:hAnsi="Courier New" w:cs="Courier New"/>
                <w:sz w:val="20"/>
                <w:szCs w:val="20"/>
                <w:lang w:eastAsia="en-GB"/>
              </w:rPr>
              <w:t xml:space="preserve"> = new</w:t>
            </w:r>
            <w:r w:rsidRPr="000E15DF">
              <w:rPr>
                <w:rFonts w:ascii="Times New Roman" w:eastAsia="Times New Roman" w:hAnsi="Times New Roman" w:cs="Times New Roman"/>
                <w:sz w:val="24"/>
                <w:szCs w:val="24"/>
                <w:lang w:eastAsia="en-GB"/>
              </w:rPr>
              <w:t xml:space="preserve"> </w:t>
            </w:r>
            <w:r w:rsidRPr="000E15DF">
              <w:rPr>
                <w:rFonts w:ascii="Courier New" w:eastAsia="Times New Roman" w:hAnsi="Courier New" w:cs="Courier New"/>
                <w:sz w:val="20"/>
                <w:szCs w:val="20"/>
                <w:lang w:eastAsia="en-GB"/>
              </w:rPr>
              <w:t>Metadata();</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w:t>
            </w:r>
            <w:proofErr w:type="spellStart"/>
            <w:r w:rsidRPr="000E15DF">
              <w:rPr>
                <w:rFonts w:ascii="Courier New" w:eastAsia="Times New Roman" w:hAnsi="Courier New" w:cs="Courier New"/>
                <w:sz w:val="20"/>
                <w:szCs w:val="20"/>
                <w:lang w:eastAsia="en-GB"/>
              </w:rPr>
              <w:t>ContentHandler</w:t>
            </w:r>
            <w:proofErr w:type="spellEnd"/>
            <w:r w:rsidRPr="000E15DF">
              <w:rPr>
                <w:rFonts w:ascii="Courier New" w:eastAsia="Times New Roman" w:hAnsi="Courier New" w:cs="Courier New"/>
                <w:sz w:val="20"/>
                <w:szCs w:val="20"/>
                <w:lang w:eastAsia="en-GB"/>
              </w:rPr>
              <w:t xml:space="preserve"> handler = new</w:t>
            </w:r>
            <w:r w:rsidRPr="000E15DF">
              <w:rPr>
                <w:rFonts w:ascii="Times New Roman" w:eastAsia="Times New Roman" w:hAnsi="Times New Roman" w:cs="Times New Roman"/>
                <w:sz w:val="24"/>
                <w:szCs w:val="24"/>
                <w:lang w:eastAsia="en-GB"/>
              </w:rPr>
              <w:t xml:space="preserve"> </w:t>
            </w:r>
            <w:proofErr w:type="spellStart"/>
            <w:r w:rsidRPr="000E15DF">
              <w:rPr>
                <w:rFonts w:ascii="Courier New" w:eastAsia="Times New Roman" w:hAnsi="Courier New" w:cs="Courier New"/>
                <w:sz w:val="20"/>
                <w:szCs w:val="20"/>
                <w:lang w:eastAsia="en-GB"/>
              </w:rPr>
              <w:t>DefaultHandler</w:t>
            </w:r>
            <w:proofErr w:type="spellEnd"/>
            <w:r w:rsidRPr="000E15DF">
              <w:rPr>
                <w:rFonts w:ascii="Courier New" w:eastAsia="Times New Roman" w:hAnsi="Courier New" w:cs="Courier New"/>
                <w:sz w:val="20"/>
                <w:szCs w:val="20"/>
                <w:lang w:eastAsia="en-GB"/>
              </w:rPr>
              <w: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xml:space="preserve">        Parser </w:t>
            </w:r>
            <w:proofErr w:type="spellStart"/>
            <w:r w:rsidRPr="000E15DF">
              <w:rPr>
                <w:rFonts w:ascii="Courier New" w:eastAsia="Times New Roman" w:hAnsi="Courier New" w:cs="Courier New"/>
                <w:sz w:val="20"/>
                <w:szCs w:val="20"/>
                <w:lang w:eastAsia="en-GB"/>
              </w:rPr>
              <w:t>parser</w:t>
            </w:r>
            <w:proofErr w:type="spellEnd"/>
            <w:r w:rsidRPr="000E15DF">
              <w:rPr>
                <w:rFonts w:ascii="Courier New" w:eastAsia="Times New Roman" w:hAnsi="Courier New" w:cs="Courier New"/>
                <w:sz w:val="20"/>
                <w:szCs w:val="20"/>
                <w:lang w:eastAsia="en-GB"/>
              </w:rPr>
              <w:t xml:space="preserve"> = new</w:t>
            </w:r>
            <w:r w:rsidRPr="000E15DF">
              <w:rPr>
                <w:rFonts w:ascii="Times New Roman" w:eastAsia="Times New Roman" w:hAnsi="Times New Roman" w:cs="Times New Roman"/>
                <w:sz w:val="24"/>
                <w:szCs w:val="24"/>
                <w:lang w:eastAsia="en-GB"/>
              </w:rPr>
              <w:t xml:space="preserve"> </w:t>
            </w:r>
            <w:proofErr w:type="spellStart"/>
            <w:r w:rsidRPr="000E15DF">
              <w:rPr>
                <w:rFonts w:ascii="Courier New" w:eastAsia="Times New Roman" w:hAnsi="Courier New" w:cs="Courier New"/>
                <w:sz w:val="20"/>
                <w:szCs w:val="20"/>
                <w:lang w:eastAsia="en-GB"/>
              </w:rPr>
              <w:t>JpegParser</w:t>
            </w:r>
            <w:proofErr w:type="spellEnd"/>
            <w:r w:rsidRPr="000E15DF">
              <w:rPr>
                <w:rFonts w:ascii="Courier New" w:eastAsia="Times New Roman" w:hAnsi="Courier New" w:cs="Courier New"/>
                <w:sz w:val="20"/>
                <w:szCs w:val="20"/>
                <w:lang w:eastAsia="en-GB"/>
              </w:rPr>
              <w: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w:t>
            </w:r>
            <w:proofErr w:type="spellStart"/>
            <w:r w:rsidRPr="000E15DF">
              <w:rPr>
                <w:rFonts w:ascii="Courier New" w:eastAsia="Times New Roman" w:hAnsi="Courier New" w:cs="Courier New"/>
                <w:sz w:val="20"/>
                <w:szCs w:val="20"/>
                <w:lang w:eastAsia="en-GB"/>
              </w:rPr>
              <w:t>ParseContext</w:t>
            </w:r>
            <w:proofErr w:type="spellEnd"/>
            <w:r w:rsidRPr="000E15DF">
              <w:rPr>
                <w:rFonts w:ascii="Courier New" w:eastAsia="Times New Roman" w:hAnsi="Courier New" w:cs="Courier New"/>
                <w:sz w:val="20"/>
                <w:szCs w:val="20"/>
                <w:lang w:eastAsia="en-GB"/>
              </w:rPr>
              <w:t xml:space="preserve"> context = new</w:t>
            </w:r>
            <w:r w:rsidRPr="000E15DF">
              <w:rPr>
                <w:rFonts w:ascii="Times New Roman" w:eastAsia="Times New Roman" w:hAnsi="Times New Roman" w:cs="Times New Roman"/>
                <w:sz w:val="24"/>
                <w:szCs w:val="24"/>
                <w:lang w:eastAsia="en-GB"/>
              </w:rPr>
              <w:t xml:space="preserve"> </w:t>
            </w:r>
            <w:proofErr w:type="spellStart"/>
            <w:r w:rsidRPr="000E15DF">
              <w:rPr>
                <w:rFonts w:ascii="Courier New" w:eastAsia="Times New Roman" w:hAnsi="Courier New" w:cs="Courier New"/>
                <w:sz w:val="20"/>
                <w:szCs w:val="20"/>
                <w:lang w:eastAsia="en-GB"/>
              </w:rPr>
              <w:t>ParseContext</w:t>
            </w:r>
            <w:proofErr w:type="spellEnd"/>
            <w:r w:rsidRPr="000E15DF">
              <w:rPr>
                <w:rFonts w:ascii="Courier New" w:eastAsia="Times New Roman" w:hAnsi="Courier New" w:cs="Courier New"/>
                <w:sz w:val="20"/>
                <w:szCs w:val="20"/>
                <w:lang w:eastAsia="en-GB"/>
              </w:rPr>
              <w: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xml:space="preserve">        String </w:t>
            </w:r>
            <w:proofErr w:type="spellStart"/>
            <w:r w:rsidRPr="000E15DF">
              <w:rPr>
                <w:rFonts w:ascii="Courier New" w:eastAsia="Times New Roman" w:hAnsi="Courier New" w:cs="Courier New"/>
                <w:sz w:val="20"/>
                <w:szCs w:val="20"/>
                <w:lang w:eastAsia="en-GB"/>
              </w:rPr>
              <w:t>mimeType</w:t>
            </w:r>
            <w:proofErr w:type="spellEnd"/>
            <w:r w:rsidRPr="000E15DF">
              <w:rPr>
                <w:rFonts w:ascii="Courier New" w:eastAsia="Times New Roman" w:hAnsi="Courier New" w:cs="Courier New"/>
                <w:sz w:val="20"/>
                <w:szCs w:val="20"/>
                <w:lang w:eastAsia="en-GB"/>
              </w:rPr>
              <w:t xml:space="preserve"> = </w:t>
            </w:r>
            <w:proofErr w:type="spellStart"/>
            <w:r w:rsidRPr="000E15DF">
              <w:rPr>
                <w:rFonts w:ascii="Courier New" w:eastAsia="Times New Roman" w:hAnsi="Courier New" w:cs="Courier New"/>
                <w:sz w:val="20"/>
                <w:szCs w:val="20"/>
                <w:lang w:eastAsia="en-GB"/>
              </w:rPr>
              <w:t>tika.detect</w:t>
            </w:r>
            <w:proofErr w:type="spellEnd"/>
            <w:r w:rsidRPr="000E15DF">
              <w:rPr>
                <w:rFonts w:ascii="Courier New" w:eastAsia="Times New Roman" w:hAnsi="Courier New" w:cs="Courier New"/>
                <w:sz w:val="20"/>
                <w:szCs w:val="20"/>
                <w:lang w:eastAsia="en-GB"/>
              </w:rPr>
              <w:t>(stream);</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w:t>
            </w:r>
            <w:proofErr w:type="spellStart"/>
            <w:r w:rsidRPr="000E15DF">
              <w:rPr>
                <w:rFonts w:ascii="Courier New" w:eastAsia="Times New Roman" w:hAnsi="Courier New" w:cs="Courier New"/>
                <w:sz w:val="20"/>
                <w:szCs w:val="20"/>
                <w:lang w:eastAsia="en-GB"/>
              </w:rPr>
              <w:t>metadata.set</w:t>
            </w:r>
            <w:proofErr w:type="spellEnd"/>
            <w:r w:rsidRPr="000E15DF">
              <w:rPr>
                <w:rFonts w:ascii="Courier New" w:eastAsia="Times New Roman" w:hAnsi="Courier New" w:cs="Courier New"/>
                <w:sz w:val="20"/>
                <w:szCs w:val="20"/>
                <w:lang w:eastAsia="en-GB"/>
              </w:rPr>
              <w:t>(</w:t>
            </w:r>
            <w:proofErr w:type="spellStart"/>
            <w:r w:rsidRPr="000E15DF">
              <w:rPr>
                <w:rFonts w:ascii="Courier New" w:eastAsia="Times New Roman" w:hAnsi="Courier New" w:cs="Courier New"/>
                <w:sz w:val="20"/>
                <w:szCs w:val="20"/>
                <w:lang w:eastAsia="en-GB"/>
              </w:rPr>
              <w:t>Metadata.CONTENT_TYPE</w:t>
            </w:r>
            <w:proofErr w:type="spellEnd"/>
            <w:r w:rsidRPr="000E15DF">
              <w:rPr>
                <w:rFonts w:ascii="Courier New" w:eastAsia="Times New Roman" w:hAnsi="Courier New" w:cs="Courier New"/>
                <w:sz w:val="20"/>
                <w:szCs w:val="20"/>
                <w:lang w:eastAsia="en-GB"/>
              </w:rPr>
              <w:t xml:space="preserve">, </w:t>
            </w:r>
            <w:proofErr w:type="spellStart"/>
            <w:r w:rsidRPr="000E15DF">
              <w:rPr>
                <w:rFonts w:ascii="Courier New" w:eastAsia="Times New Roman" w:hAnsi="Courier New" w:cs="Courier New"/>
                <w:sz w:val="20"/>
                <w:szCs w:val="20"/>
                <w:lang w:eastAsia="en-GB"/>
              </w:rPr>
              <w:t>mimeType</w:t>
            </w:r>
            <w:proofErr w:type="spellEnd"/>
            <w:r w:rsidRPr="000E15DF">
              <w:rPr>
                <w:rFonts w:ascii="Courier New" w:eastAsia="Times New Roman" w:hAnsi="Courier New" w:cs="Courier New"/>
                <w:sz w:val="20"/>
                <w:szCs w:val="20"/>
                <w:lang w:eastAsia="en-GB"/>
              </w:rPr>
              <w: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w:t>
            </w:r>
            <w:proofErr w:type="spellStart"/>
            <w:r w:rsidRPr="000E15DF">
              <w:rPr>
                <w:rFonts w:ascii="Courier New" w:eastAsia="Times New Roman" w:hAnsi="Courier New" w:cs="Courier New"/>
                <w:sz w:val="20"/>
                <w:szCs w:val="20"/>
                <w:lang w:eastAsia="en-GB"/>
              </w:rPr>
              <w:t>parser.parse</w:t>
            </w:r>
            <w:proofErr w:type="spellEnd"/>
            <w:r w:rsidRPr="000E15DF">
              <w:rPr>
                <w:rFonts w:ascii="Courier New" w:eastAsia="Times New Roman" w:hAnsi="Courier New" w:cs="Courier New"/>
                <w:sz w:val="20"/>
                <w:szCs w:val="20"/>
                <w:lang w:eastAsia="en-GB"/>
              </w:rPr>
              <w:t>(</w:t>
            </w:r>
            <w:proofErr w:type="spellStart"/>
            <w:r w:rsidRPr="000E15DF">
              <w:rPr>
                <w:rFonts w:ascii="Courier New" w:eastAsia="Times New Roman" w:hAnsi="Courier New" w:cs="Courier New"/>
                <w:sz w:val="20"/>
                <w:szCs w:val="20"/>
                <w:lang w:eastAsia="en-GB"/>
              </w:rPr>
              <w:t>stream,handler,metadata,context</w:t>
            </w:r>
            <w:proofErr w:type="spellEnd"/>
            <w:r w:rsidRPr="000E15DF">
              <w:rPr>
                <w:rFonts w:ascii="Courier New" w:eastAsia="Times New Roman" w:hAnsi="Courier New" w:cs="Courier New"/>
                <w:sz w:val="20"/>
                <w:szCs w:val="20"/>
                <w:lang w:eastAsia="en-GB"/>
              </w:rPr>
              <w: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w:t>
            </w:r>
            <w:proofErr w:type="spellStart"/>
            <w:r w:rsidRPr="000E15DF">
              <w:rPr>
                <w:rFonts w:ascii="Courier New" w:eastAsia="Times New Roman" w:hAnsi="Courier New" w:cs="Courier New"/>
                <w:sz w:val="20"/>
                <w:szCs w:val="20"/>
                <w:lang w:eastAsia="en-GB"/>
              </w:rPr>
              <w:t>assertTrue</w:t>
            </w:r>
            <w:proofErr w:type="spellEnd"/>
            <w:r w:rsidRPr="000E15DF">
              <w:rPr>
                <w:rFonts w:ascii="Courier New" w:eastAsia="Times New Roman" w:hAnsi="Courier New" w:cs="Courier New"/>
                <w:sz w:val="20"/>
                <w:szCs w:val="20"/>
                <w:lang w:eastAsia="en-GB"/>
              </w:rPr>
              <w:t xml:space="preserve">("The expected Model is not correct",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w:t>
            </w:r>
            <w:proofErr w:type="spellStart"/>
            <w:r w:rsidRPr="000E15DF">
              <w:rPr>
                <w:rFonts w:ascii="Courier New" w:eastAsia="Times New Roman" w:hAnsi="Courier New" w:cs="Courier New"/>
                <w:sz w:val="20"/>
                <w:szCs w:val="20"/>
                <w:lang w:eastAsia="en-GB"/>
              </w:rPr>
              <w:t>metadata.get</w:t>
            </w:r>
            <w:proofErr w:type="spellEnd"/>
            <w:r w:rsidRPr="000E15DF">
              <w:rPr>
                <w:rFonts w:ascii="Courier New" w:eastAsia="Times New Roman" w:hAnsi="Courier New" w:cs="Courier New"/>
                <w:sz w:val="20"/>
                <w:szCs w:val="20"/>
                <w:lang w:eastAsia="en-GB"/>
              </w:rPr>
              <w:t>("Model").equals("Canon EOS 350D DIGITAL"));</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@After</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public</w:t>
            </w:r>
            <w:r w:rsidRPr="000E15DF">
              <w:rPr>
                <w:rFonts w:ascii="Times New Roman" w:eastAsia="Times New Roman" w:hAnsi="Times New Roman" w:cs="Times New Roman"/>
                <w:sz w:val="24"/>
                <w:szCs w:val="24"/>
                <w:lang w:eastAsia="en-GB"/>
              </w:rPr>
              <w:t xml:space="preserve"> </w:t>
            </w:r>
            <w:r w:rsidRPr="000E15DF">
              <w:rPr>
                <w:rFonts w:ascii="Courier New" w:eastAsia="Times New Roman" w:hAnsi="Courier New" w:cs="Courier New"/>
                <w:sz w:val="20"/>
                <w:szCs w:val="20"/>
                <w:lang w:eastAsia="en-GB"/>
              </w:rPr>
              <w:t>void</w:t>
            </w:r>
            <w:r w:rsidRPr="000E15DF">
              <w:rPr>
                <w:rFonts w:ascii="Times New Roman" w:eastAsia="Times New Roman" w:hAnsi="Times New Roman" w:cs="Times New Roman"/>
                <w:sz w:val="24"/>
                <w:szCs w:val="24"/>
                <w:lang w:eastAsia="en-GB"/>
              </w:rPr>
              <w:t xml:space="preserve"> </w:t>
            </w:r>
            <w:r w:rsidRPr="000E15DF">
              <w:rPr>
                <w:rFonts w:ascii="Courier New" w:eastAsia="Times New Roman" w:hAnsi="Courier New" w:cs="Courier New"/>
                <w:sz w:val="20"/>
                <w:szCs w:val="20"/>
                <w:lang w:eastAsia="en-GB"/>
              </w:rPr>
              <w:t>close() throws</w:t>
            </w:r>
            <w:r w:rsidRPr="000E15DF">
              <w:rPr>
                <w:rFonts w:ascii="Times New Roman" w:eastAsia="Times New Roman" w:hAnsi="Times New Roman" w:cs="Times New Roman"/>
                <w:sz w:val="24"/>
                <w:szCs w:val="24"/>
                <w:lang w:eastAsia="en-GB"/>
              </w:rPr>
              <w:t xml:space="preserve"> </w:t>
            </w:r>
            <w:proofErr w:type="spellStart"/>
            <w:r w:rsidRPr="000E15DF">
              <w:rPr>
                <w:rFonts w:ascii="Courier New" w:eastAsia="Times New Roman" w:hAnsi="Courier New" w:cs="Courier New"/>
                <w:sz w:val="20"/>
                <w:szCs w:val="20"/>
                <w:lang w:eastAsia="en-GB"/>
              </w:rPr>
              <w:t>IOException</w:t>
            </w:r>
            <w:proofErr w:type="spellEnd"/>
            <w:r w:rsidRPr="000E15DF">
              <w:rPr>
                <w:rFonts w:ascii="Courier New" w:eastAsia="Times New Roman" w:hAnsi="Courier New" w:cs="Courier New"/>
                <w:sz w:val="20"/>
                <w:szCs w:val="20"/>
                <w:lang w:eastAsia="en-GB"/>
              </w:rPr>
              <w:t xml:space="preserve">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if(stream!=null)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w:t>
            </w:r>
            <w:proofErr w:type="spellStart"/>
            <w:r w:rsidRPr="000E15DF">
              <w:rPr>
                <w:rFonts w:ascii="Courier New" w:eastAsia="Times New Roman" w:hAnsi="Courier New" w:cs="Courier New"/>
                <w:sz w:val="20"/>
                <w:szCs w:val="20"/>
                <w:lang w:eastAsia="en-GB"/>
              </w:rPr>
              <w:t>stream.close</w:t>
            </w:r>
            <w:proofErr w:type="spellEnd"/>
            <w:r w:rsidRPr="000E15DF">
              <w:rPr>
                <w:rFonts w:ascii="Courier New" w:eastAsia="Times New Roman" w:hAnsi="Courier New" w:cs="Courier New"/>
                <w:sz w:val="20"/>
                <w:szCs w:val="20"/>
                <w:lang w:eastAsia="en-GB"/>
              </w:rPr>
              <w: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w:t>
            </w:r>
          </w:p>
        </w:tc>
      </w:tr>
    </w:tbl>
    <w:p w:rsidR="000E15DF" w:rsidRPr="000E15DF" w:rsidRDefault="000E15DF" w:rsidP="000E15DF">
      <w:pPr>
        <w:shd w:val="clear" w:color="auto" w:fill="FFFFFF"/>
        <w:spacing w:after="240" w:line="240" w:lineRule="auto"/>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lastRenderedPageBreak/>
        <w:br/>
        <w:t>As you can see the code is quite small. The most important part of the above code example is using the </w:t>
      </w:r>
      <w:proofErr w:type="spellStart"/>
      <w:r w:rsidRPr="000E15DF">
        <w:rPr>
          <w:rFonts w:ascii="Times New Roman" w:eastAsia="Times New Roman" w:hAnsi="Times New Roman" w:cs="Times New Roman"/>
          <w:sz w:val="23"/>
          <w:szCs w:val="23"/>
          <w:lang w:eastAsia="en-GB"/>
        </w:rPr>
        <w:t>JpegParser</w:t>
      </w:r>
      <w:proofErr w:type="spellEnd"/>
      <w:r w:rsidRPr="000E15DF">
        <w:rPr>
          <w:rFonts w:ascii="Times New Roman" w:eastAsia="Times New Roman" w:hAnsi="Times New Roman" w:cs="Times New Roman"/>
          <w:sz w:val="23"/>
          <w:szCs w:val="23"/>
          <w:lang w:eastAsia="en-GB"/>
        </w:rPr>
        <w:t xml:space="preserve"> to parse the .JPG file and the creation of the Metadata object with the appropriate information.</w:t>
      </w:r>
      <w:r w:rsidRPr="000E15DF">
        <w:rPr>
          <w:rFonts w:ascii="Times New Roman" w:eastAsia="Times New Roman" w:hAnsi="Times New Roman" w:cs="Times New Roman"/>
          <w:sz w:val="23"/>
          <w:szCs w:val="23"/>
          <w:lang w:eastAsia="en-GB"/>
        </w:rPr>
        <w:br/>
        <w:t xml:space="preserve">I think this simple test case shows you how easy to use the </w:t>
      </w:r>
      <w:proofErr w:type="spellStart"/>
      <w:r w:rsidRPr="000E15DF">
        <w:rPr>
          <w:rFonts w:ascii="Times New Roman" w:eastAsia="Times New Roman" w:hAnsi="Times New Roman" w:cs="Times New Roman"/>
          <w:sz w:val="23"/>
          <w:szCs w:val="23"/>
          <w:lang w:eastAsia="en-GB"/>
        </w:rPr>
        <w:t>Tika</w:t>
      </w:r>
      <w:proofErr w:type="spellEnd"/>
      <w:r w:rsidRPr="000E15DF">
        <w:rPr>
          <w:rFonts w:ascii="Times New Roman" w:eastAsia="Times New Roman" w:hAnsi="Times New Roman" w:cs="Times New Roman"/>
          <w:sz w:val="23"/>
          <w:szCs w:val="23"/>
          <w:lang w:eastAsia="en-GB"/>
        </w:rPr>
        <w:t xml:space="preserve"> API is. Of course in the above test case I only test for the current Camera Model, but the Metadata object holds much more information </w:t>
      </w:r>
      <w:proofErr w:type="spellStart"/>
      <w:r w:rsidRPr="000E15DF">
        <w:rPr>
          <w:rFonts w:ascii="Times New Roman" w:eastAsia="Times New Roman" w:hAnsi="Times New Roman" w:cs="Times New Roman"/>
          <w:sz w:val="23"/>
          <w:szCs w:val="23"/>
          <w:lang w:eastAsia="en-GB"/>
        </w:rPr>
        <w:t>then</w:t>
      </w:r>
      <w:proofErr w:type="spellEnd"/>
      <w:r w:rsidRPr="000E15DF">
        <w:rPr>
          <w:rFonts w:ascii="Times New Roman" w:eastAsia="Times New Roman" w:hAnsi="Times New Roman" w:cs="Times New Roman"/>
          <w:sz w:val="23"/>
          <w:szCs w:val="23"/>
          <w:lang w:eastAsia="en-GB"/>
        </w:rPr>
        <w:t xml:space="preserve"> just that.</w:t>
      </w:r>
      <w:r w:rsidRPr="000E15DF">
        <w:rPr>
          <w:rFonts w:ascii="Times New Roman" w:eastAsia="Times New Roman" w:hAnsi="Times New Roman" w:cs="Times New Roman"/>
          <w:sz w:val="23"/>
          <w:szCs w:val="23"/>
          <w:lang w:eastAsia="en-GB"/>
        </w:rPr>
        <w:br/>
      </w:r>
      <w:r w:rsidRPr="000E15DF">
        <w:rPr>
          <w:rFonts w:ascii="Times New Roman" w:eastAsia="Times New Roman" w:hAnsi="Times New Roman" w:cs="Times New Roman"/>
          <w:sz w:val="23"/>
          <w:szCs w:val="23"/>
          <w:lang w:eastAsia="en-GB"/>
        </w:rPr>
        <w:br/>
        <w:t>Viewing all the fields found in the metadata of the image can be achieved quite easily by using for instance the following method.</w:t>
      </w:r>
    </w:p>
    <w:p w:rsidR="000E15DF" w:rsidRPr="000E15DF" w:rsidRDefault="000E15DF" w:rsidP="000E15DF">
      <w:pPr>
        <w:shd w:val="clear" w:color="auto" w:fill="FFFFFF"/>
        <w:spacing w:line="240" w:lineRule="auto"/>
        <w:rPr>
          <w:rFonts w:ascii="Times New Roman" w:eastAsia="Times New Roman" w:hAnsi="Times New Roman" w:cs="Times New Roman"/>
          <w:sz w:val="23"/>
          <w:szCs w:val="23"/>
          <w:lang w:eastAsia="en-GB"/>
        </w:rPr>
      </w:pPr>
      <w:hyperlink r:id="rId23" w:history="1">
        <w:r w:rsidRPr="000E15DF">
          <w:rPr>
            <w:rFonts w:ascii="Times New Roman" w:eastAsia="Times New Roman" w:hAnsi="Times New Roman" w:cs="Times New Roman"/>
            <w:color w:val="0000FF"/>
            <w:sz w:val="23"/>
            <w:szCs w:val="23"/>
            <w:u w:val="single"/>
            <w:lang w:eastAsia="en-GB"/>
          </w:rPr>
          <w:t>?</w:t>
        </w:r>
      </w:hyperlink>
    </w:p>
    <w:tbl>
      <w:tblPr>
        <w:tblW w:w="10125" w:type="dxa"/>
        <w:tblCellSpacing w:w="0" w:type="dxa"/>
        <w:tblCellMar>
          <w:left w:w="0" w:type="dxa"/>
          <w:right w:w="0" w:type="dxa"/>
        </w:tblCellMar>
        <w:tblLook w:val="04A0" w:firstRow="1" w:lastRow="0" w:firstColumn="1" w:lastColumn="0" w:noHBand="0" w:noVBand="1"/>
      </w:tblPr>
      <w:tblGrid>
        <w:gridCol w:w="510"/>
        <w:gridCol w:w="9615"/>
      </w:tblGrid>
      <w:tr w:rsidR="000E15DF" w:rsidRPr="000E15DF" w:rsidTr="000E15DF">
        <w:trPr>
          <w:tblCellSpacing w:w="0" w:type="dxa"/>
        </w:trPr>
        <w:tc>
          <w:tcPr>
            <w:tcW w:w="0" w:type="auto"/>
            <w:vAlign w:val="center"/>
            <w:hideMark/>
          </w:tcPr>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1</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2</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lastRenderedPageBreak/>
              <w:t>3</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4</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5</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Times New Roman" w:eastAsia="Times New Roman" w:hAnsi="Times New Roman" w:cs="Times New Roman"/>
                <w:sz w:val="24"/>
                <w:szCs w:val="24"/>
                <w:lang w:eastAsia="en-GB"/>
              </w:rPr>
              <w:t>6</w:t>
            </w:r>
          </w:p>
        </w:tc>
        <w:tc>
          <w:tcPr>
            <w:tcW w:w="9615" w:type="dxa"/>
            <w:vAlign w:val="center"/>
            <w:hideMark/>
          </w:tcPr>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lastRenderedPageBreak/>
              <w:t>private</w:t>
            </w:r>
            <w:r w:rsidRPr="000E15DF">
              <w:rPr>
                <w:rFonts w:ascii="Times New Roman" w:eastAsia="Times New Roman" w:hAnsi="Times New Roman" w:cs="Times New Roman"/>
                <w:sz w:val="24"/>
                <w:szCs w:val="24"/>
                <w:lang w:eastAsia="en-GB"/>
              </w:rPr>
              <w:t xml:space="preserve"> </w:t>
            </w:r>
            <w:r w:rsidRPr="000E15DF">
              <w:rPr>
                <w:rFonts w:ascii="Courier New" w:eastAsia="Times New Roman" w:hAnsi="Courier New" w:cs="Courier New"/>
                <w:sz w:val="20"/>
                <w:szCs w:val="20"/>
                <w:lang w:eastAsia="en-GB"/>
              </w:rPr>
              <w:t>void</w:t>
            </w:r>
            <w:r w:rsidRPr="000E15DF">
              <w:rPr>
                <w:rFonts w:ascii="Times New Roman" w:eastAsia="Times New Roman" w:hAnsi="Times New Roman" w:cs="Times New Roman"/>
                <w:sz w:val="24"/>
                <w:szCs w:val="24"/>
                <w:lang w:eastAsia="en-GB"/>
              </w:rPr>
              <w:t xml:space="preserve"> </w:t>
            </w:r>
            <w:proofErr w:type="spellStart"/>
            <w:r w:rsidRPr="000E15DF">
              <w:rPr>
                <w:rFonts w:ascii="Courier New" w:eastAsia="Times New Roman" w:hAnsi="Courier New" w:cs="Courier New"/>
                <w:sz w:val="20"/>
                <w:szCs w:val="20"/>
                <w:lang w:eastAsia="en-GB"/>
              </w:rPr>
              <w:t>listAvailableMetaDataFields</w:t>
            </w:r>
            <w:proofErr w:type="spellEnd"/>
            <w:r w:rsidRPr="000E15DF">
              <w:rPr>
                <w:rFonts w:ascii="Courier New" w:eastAsia="Times New Roman" w:hAnsi="Courier New" w:cs="Courier New"/>
                <w:sz w:val="20"/>
                <w:szCs w:val="20"/>
                <w:lang w:eastAsia="en-GB"/>
              </w:rPr>
              <w:t>(final</w:t>
            </w:r>
            <w:r w:rsidRPr="000E15DF">
              <w:rPr>
                <w:rFonts w:ascii="Times New Roman" w:eastAsia="Times New Roman" w:hAnsi="Times New Roman" w:cs="Times New Roman"/>
                <w:sz w:val="24"/>
                <w:szCs w:val="24"/>
                <w:lang w:eastAsia="en-GB"/>
              </w:rPr>
              <w:t xml:space="preserve"> </w:t>
            </w:r>
            <w:r w:rsidRPr="000E15DF">
              <w:rPr>
                <w:rFonts w:ascii="Courier New" w:eastAsia="Times New Roman" w:hAnsi="Courier New" w:cs="Courier New"/>
                <w:sz w:val="20"/>
                <w:szCs w:val="20"/>
                <w:lang w:eastAsia="en-GB"/>
              </w:rPr>
              <w:t>Metadata metadata)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for(</w:t>
            </w:r>
            <w:proofErr w:type="spellStart"/>
            <w:r w:rsidRPr="000E15DF">
              <w:rPr>
                <w:rFonts w:ascii="Courier New" w:eastAsia="Times New Roman" w:hAnsi="Courier New" w:cs="Courier New"/>
                <w:sz w:val="20"/>
                <w:szCs w:val="20"/>
                <w:lang w:eastAsia="en-GB"/>
              </w:rPr>
              <w:t>int</w:t>
            </w:r>
            <w:proofErr w:type="spellEnd"/>
            <w:r w:rsidRPr="000E15DF">
              <w:rPr>
                <w:rFonts w:ascii="Times New Roman" w:eastAsia="Times New Roman" w:hAnsi="Times New Roman" w:cs="Times New Roman"/>
                <w:sz w:val="24"/>
                <w:szCs w:val="24"/>
                <w:lang w:eastAsia="en-GB"/>
              </w:rPr>
              <w:t xml:space="preserve"> </w:t>
            </w:r>
            <w:proofErr w:type="spellStart"/>
            <w:r w:rsidRPr="000E15DF">
              <w:rPr>
                <w:rFonts w:ascii="Courier New" w:eastAsia="Times New Roman" w:hAnsi="Courier New" w:cs="Courier New"/>
                <w:sz w:val="20"/>
                <w:szCs w:val="20"/>
                <w:lang w:eastAsia="en-GB"/>
              </w:rPr>
              <w:t>i</w:t>
            </w:r>
            <w:proofErr w:type="spellEnd"/>
            <w:r w:rsidRPr="000E15DF">
              <w:rPr>
                <w:rFonts w:ascii="Courier New" w:eastAsia="Times New Roman" w:hAnsi="Courier New" w:cs="Courier New"/>
                <w:sz w:val="20"/>
                <w:szCs w:val="20"/>
                <w:lang w:eastAsia="en-GB"/>
              </w:rPr>
              <w:t xml:space="preserve"> = 0; </w:t>
            </w:r>
            <w:proofErr w:type="spellStart"/>
            <w:r w:rsidRPr="000E15DF">
              <w:rPr>
                <w:rFonts w:ascii="Courier New" w:eastAsia="Times New Roman" w:hAnsi="Courier New" w:cs="Courier New"/>
                <w:sz w:val="20"/>
                <w:szCs w:val="20"/>
                <w:lang w:eastAsia="en-GB"/>
              </w:rPr>
              <w:t>i</w:t>
            </w:r>
            <w:proofErr w:type="spellEnd"/>
            <w:r w:rsidRPr="000E15DF">
              <w:rPr>
                <w:rFonts w:ascii="Courier New" w:eastAsia="Times New Roman" w:hAnsi="Courier New" w:cs="Courier New"/>
                <w:sz w:val="20"/>
                <w:szCs w:val="20"/>
                <w:lang w:eastAsia="en-GB"/>
              </w:rPr>
              <w:t xml:space="preserve"> &lt;</w:t>
            </w:r>
            <w:proofErr w:type="spellStart"/>
            <w:r w:rsidRPr="000E15DF">
              <w:rPr>
                <w:rFonts w:ascii="Courier New" w:eastAsia="Times New Roman" w:hAnsi="Courier New" w:cs="Courier New"/>
                <w:sz w:val="20"/>
                <w:szCs w:val="20"/>
                <w:lang w:eastAsia="en-GB"/>
              </w:rPr>
              <w:t>metadata.names</w:t>
            </w:r>
            <w:proofErr w:type="spellEnd"/>
            <w:r w:rsidRPr="000E15DF">
              <w:rPr>
                <w:rFonts w:ascii="Courier New" w:eastAsia="Times New Roman" w:hAnsi="Courier New" w:cs="Courier New"/>
                <w:sz w:val="20"/>
                <w:szCs w:val="20"/>
                <w:lang w:eastAsia="en-GB"/>
              </w:rPr>
              <w:t xml:space="preserve">().length; </w:t>
            </w:r>
            <w:proofErr w:type="spellStart"/>
            <w:r w:rsidRPr="000E15DF">
              <w:rPr>
                <w:rFonts w:ascii="Courier New" w:eastAsia="Times New Roman" w:hAnsi="Courier New" w:cs="Courier New"/>
                <w:sz w:val="20"/>
                <w:szCs w:val="20"/>
                <w:lang w:eastAsia="en-GB"/>
              </w:rPr>
              <w:t>i</w:t>
            </w:r>
            <w:proofErr w:type="spellEnd"/>
            <w:r w:rsidRPr="000E15DF">
              <w:rPr>
                <w:rFonts w:ascii="Courier New" w:eastAsia="Times New Roman" w:hAnsi="Courier New" w:cs="Courier New"/>
                <w:sz w:val="20"/>
                <w:szCs w:val="20"/>
                <w:lang w:eastAsia="en-GB"/>
              </w:rPr>
              <w: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lastRenderedPageBreak/>
              <w:t xml:space="preserve">    String name = </w:t>
            </w:r>
            <w:proofErr w:type="spellStart"/>
            <w:r w:rsidRPr="000E15DF">
              <w:rPr>
                <w:rFonts w:ascii="Courier New" w:eastAsia="Times New Roman" w:hAnsi="Courier New" w:cs="Courier New"/>
                <w:sz w:val="20"/>
                <w:szCs w:val="20"/>
                <w:lang w:eastAsia="en-GB"/>
              </w:rPr>
              <w:t>metadata.names</w:t>
            </w:r>
            <w:proofErr w:type="spellEnd"/>
            <w:r w:rsidRPr="000E15DF">
              <w:rPr>
                <w:rFonts w:ascii="Courier New" w:eastAsia="Times New Roman" w:hAnsi="Courier New" w:cs="Courier New"/>
                <w:sz w:val="20"/>
                <w:szCs w:val="20"/>
                <w:lang w:eastAsia="en-GB"/>
              </w:rPr>
              <w:t>()[</w:t>
            </w:r>
            <w:proofErr w:type="spellStart"/>
            <w:r w:rsidRPr="000E15DF">
              <w:rPr>
                <w:rFonts w:ascii="Courier New" w:eastAsia="Times New Roman" w:hAnsi="Courier New" w:cs="Courier New"/>
                <w:sz w:val="20"/>
                <w:szCs w:val="20"/>
                <w:lang w:eastAsia="en-GB"/>
              </w:rPr>
              <w:t>i</w:t>
            </w:r>
            <w:proofErr w:type="spellEnd"/>
            <w:r w:rsidRPr="000E15DF">
              <w:rPr>
                <w:rFonts w:ascii="Courier New" w:eastAsia="Times New Roman" w:hAnsi="Courier New" w:cs="Courier New"/>
                <w:sz w:val="20"/>
                <w:szCs w:val="20"/>
                <w:lang w:eastAsia="en-GB"/>
              </w:rPr>
              <w:t>];</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w:t>
            </w:r>
            <w:proofErr w:type="spellStart"/>
            <w:r w:rsidRPr="000E15DF">
              <w:rPr>
                <w:rFonts w:ascii="Courier New" w:eastAsia="Times New Roman" w:hAnsi="Courier New" w:cs="Courier New"/>
                <w:sz w:val="20"/>
                <w:szCs w:val="20"/>
                <w:lang w:eastAsia="en-GB"/>
              </w:rPr>
              <w:t>System.out.println</w:t>
            </w:r>
            <w:proofErr w:type="spellEnd"/>
            <w:r w:rsidRPr="000E15DF">
              <w:rPr>
                <w:rFonts w:ascii="Courier New" w:eastAsia="Times New Roman" w:hAnsi="Courier New" w:cs="Courier New"/>
                <w:sz w:val="20"/>
                <w:szCs w:val="20"/>
                <w:lang w:eastAsia="en-GB"/>
              </w:rPr>
              <w:t>(name + " : "</w:t>
            </w:r>
            <w:r w:rsidRPr="000E15DF">
              <w:rPr>
                <w:rFonts w:ascii="Times New Roman" w:eastAsia="Times New Roman" w:hAnsi="Times New Roman" w:cs="Times New Roman"/>
                <w:sz w:val="24"/>
                <w:szCs w:val="24"/>
                <w:lang w:eastAsia="en-GB"/>
              </w:rPr>
              <w:t xml:space="preserve"> </w:t>
            </w:r>
            <w:r w:rsidRPr="000E15DF">
              <w:rPr>
                <w:rFonts w:ascii="Courier New" w:eastAsia="Times New Roman" w:hAnsi="Courier New" w:cs="Courier New"/>
                <w:sz w:val="20"/>
                <w:szCs w:val="20"/>
                <w:lang w:eastAsia="en-GB"/>
              </w:rPr>
              <w:t xml:space="preserve">+ </w:t>
            </w:r>
            <w:proofErr w:type="spellStart"/>
            <w:r w:rsidRPr="000E15DF">
              <w:rPr>
                <w:rFonts w:ascii="Courier New" w:eastAsia="Times New Roman" w:hAnsi="Courier New" w:cs="Courier New"/>
                <w:sz w:val="20"/>
                <w:szCs w:val="20"/>
                <w:lang w:eastAsia="en-GB"/>
              </w:rPr>
              <w:t>metadata.get</w:t>
            </w:r>
            <w:proofErr w:type="spellEnd"/>
            <w:r w:rsidRPr="000E15DF">
              <w:rPr>
                <w:rFonts w:ascii="Courier New" w:eastAsia="Times New Roman" w:hAnsi="Courier New" w:cs="Courier New"/>
                <w:sz w:val="20"/>
                <w:szCs w:val="20"/>
                <w:lang w:eastAsia="en-GB"/>
              </w:rPr>
              <w:t>(name));</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  }</w:t>
            </w:r>
          </w:p>
          <w:p w:rsidR="000E15DF" w:rsidRPr="000E15DF" w:rsidRDefault="000E15DF" w:rsidP="000E15DF">
            <w:pPr>
              <w:spacing w:after="0" w:line="240" w:lineRule="auto"/>
              <w:rPr>
                <w:rFonts w:ascii="Times New Roman" w:eastAsia="Times New Roman" w:hAnsi="Times New Roman" w:cs="Times New Roman"/>
                <w:sz w:val="24"/>
                <w:szCs w:val="24"/>
                <w:lang w:eastAsia="en-GB"/>
              </w:rPr>
            </w:pPr>
            <w:r w:rsidRPr="000E15DF">
              <w:rPr>
                <w:rFonts w:ascii="Courier New" w:eastAsia="Times New Roman" w:hAnsi="Courier New" w:cs="Courier New"/>
                <w:sz w:val="20"/>
                <w:szCs w:val="20"/>
                <w:lang w:eastAsia="en-GB"/>
              </w:rPr>
              <w:t>}</w:t>
            </w:r>
          </w:p>
        </w:tc>
      </w:tr>
    </w:tbl>
    <w:p w:rsidR="000E15DF" w:rsidRPr="000E15DF" w:rsidRDefault="000E15DF" w:rsidP="000E15DF">
      <w:pPr>
        <w:shd w:val="clear" w:color="auto" w:fill="FFFFFF"/>
        <w:spacing w:after="240" w:line="240" w:lineRule="auto"/>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lastRenderedPageBreak/>
        <w:br/>
        <w:t>The output of this method can be like:</w:t>
      </w:r>
      <w:r w:rsidRPr="000E15DF">
        <w:rPr>
          <w:rFonts w:ascii="Times New Roman" w:eastAsia="Times New Roman" w:hAnsi="Times New Roman" w:cs="Times New Roman"/>
          <w:sz w:val="23"/>
          <w:szCs w:val="23"/>
          <w:lang w:eastAsia="en-GB"/>
        </w:rPr>
        <w:br/>
      </w:r>
      <w:r w:rsidRPr="000E15DF">
        <w:rPr>
          <w:rFonts w:ascii="Times New Roman" w:eastAsia="Times New Roman" w:hAnsi="Times New Roman" w:cs="Times New Roman"/>
          <w:sz w:val="23"/>
          <w:szCs w:val="23"/>
          <w:lang w:eastAsia="en-GB"/>
        </w:rPr>
        <w:br/>
      </w:r>
      <w:r w:rsidRPr="000E15DF">
        <w:rPr>
          <w:rFonts w:ascii="Courier New" w:eastAsia="Times New Roman" w:hAnsi="Courier New" w:cs="Courier New"/>
          <w:sz w:val="20"/>
          <w:szCs w:val="20"/>
          <w:lang w:eastAsia="en-GB"/>
        </w:rPr>
        <w:br/>
        <w:t>Easy Shooting Mode : Manual</w:t>
      </w:r>
      <w:r w:rsidRPr="000E15DF">
        <w:rPr>
          <w:rFonts w:ascii="Courier New" w:eastAsia="Times New Roman" w:hAnsi="Courier New" w:cs="Courier New"/>
          <w:sz w:val="20"/>
          <w:szCs w:val="20"/>
          <w:lang w:eastAsia="en-GB"/>
        </w:rPr>
        <w:br/>
        <w:t>Image Type : Canon EOS 350D DIGITAL</w:t>
      </w:r>
      <w:r w:rsidRPr="000E15DF">
        <w:rPr>
          <w:rFonts w:ascii="Courier New" w:eastAsia="Times New Roman" w:hAnsi="Courier New" w:cs="Courier New"/>
          <w:sz w:val="20"/>
          <w:szCs w:val="20"/>
          <w:lang w:eastAsia="en-GB"/>
        </w:rPr>
        <w:br/>
        <w:t>Model : Canon EOS 350D DIGITAL</w:t>
      </w:r>
      <w:r w:rsidRPr="000E15DF">
        <w:rPr>
          <w:rFonts w:ascii="Courier New" w:eastAsia="Times New Roman" w:hAnsi="Courier New" w:cs="Courier New"/>
          <w:sz w:val="20"/>
          <w:szCs w:val="20"/>
          <w:lang w:eastAsia="en-GB"/>
        </w:rPr>
        <w:br/>
        <w:t>Metering Mode : Evaluative</w:t>
      </w:r>
      <w:r w:rsidRPr="000E15DF">
        <w:rPr>
          <w:rFonts w:ascii="Courier New" w:eastAsia="Times New Roman" w:hAnsi="Courier New" w:cs="Courier New"/>
          <w:sz w:val="20"/>
          <w:szCs w:val="20"/>
          <w:lang w:eastAsia="en-GB"/>
        </w:rPr>
        <w:br/>
        <w:t>Quality : Fine</w:t>
      </w:r>
      <w:r w:rsidRPr="000E15DF">
        <w:rPr>
          <w:rFonts w:ascii="Courier New" w:eastAsia="Times New Roman" w:hAnsi="Courier New" w:cs="Courier New"/>
          <w:sz w:val="20"/>
          <w:szCs w:val="20"/>
          <w:lang w:eastAsia="en-GB"/>
        </w:rPr>
        <w:br/>
        <w:t>Shutter/Auto Exposure-lock Buttons : AF/AE lock</w:t>
      </w:r>
      <w:r w:rsidRPr="000E15DF">
        <w:rPr>
          <w:rFonts w:ascii="Courier New" w:eastAsia="Times New Roman" w:hAnsi="Courier New" w:cs="Courier New"/>
          <w:sz w:val="20"/>
          <w:szCs w:val="20"/>
          <w:lang w:eastAsia="en-GB"/>
        </w:rPr>
        <w:br/>
        <w:t>ISO Speed Ratings : 400</w:t>
      </w:r>
      <w:r w:rsidRPr="000E15DF">
        <w:rPr>
          <w:rFonts w:ascii="Courier New" w:eastAsia="Times New Roman" w:hAnsi="Courier New" w:cs="Courier New"/>
          <w:sz w:val="20"/>
          <w:szCs w:val="20"/>
          <w:lang w:eastAsia="en-GB"/>
        </w:rPr>
        <w:br/>
      </w:r>
      <w:r w:rsidRPr="000E15DF">
        <w:rPr>
          <w:rFonts w:ascii="Times New Roman" w:eastAsia="Times New Roman" w:hAnsi="Times New Roman" w:cs="Times New Roman"/>
          <w:sz w:val="23"/>
          <w:szCs w:val="23"/>
          <w:lang w:eastAsia="en-GB"/>
        </w:rPr>
        <w:br/>
      </w:r>
      <w:r w:rsidRPr="000E15DF">
        <w:rPr>
          <w:rFonts w:ascii="Times New Roman" w:eastAsia="Times New Roman" w:hAnsi="Times New Roman" w:cs="Times New Roman"/>
          <w:sz w:val="23"/>
          <w:szCs w:val="23"/>
          <w:lang w:eastAsia="en-GB"/>
        </w:rPr>
        <w:br/>
        <w:t>It's as easy as that.</w:t>
      </w:r>
    </w:p>
    <w:p w:rsidR="000E15DF" w:rsidRPr="000E15DF" w:rsidRDefault="000E15DF" w:rsidP="000E15DF">
      <w:pPr>
        <w:shd w:val="clear" w:color="auto" w:fill="FFFFFF"/>
        <w:spacing w:before="120" w:after="120" w:line="240" w:lineRule="auto"/>
        <w:outlineLvl w:val="1"/>
        <w:rPr>
          <w:rFonts w:ascii="Arial" w:eastAsia="Times New Roman" w:hAnsi="Arial" w:cs="Arial"/>
          <w:b/>
          <w:bCs/>
          <w:caps/>
          <w:color w:val="5C5C5C"/>
          <w:sz w:val="20"/>
          <w:szCs w:val="20"/>
          <w:lang w:eastAsia="en-GB"/>
        </w:rPr>
      </w:pPr>
      <w:r w:rsidRPr="000E15DF">
        <w:rPr>
          <w:rFonts w:ascii="Arial" w:eastAsia="Times New Roman" w:hAnsi="Arial" w:cs="Arial"/>
          <w:b/>
          <w:bCs/>
          <w:caps/>
          <w:color w:val="5C5C5C"/>
          <w:sz w:val="20"/>
          <w:szCs w:val="20"/>
          <w:lang w:eastAsia="en-GB"/>
        </w:rPr>
        <w:t>LOOKING AHEAD</w:t>
      </w:r>
    </w:p>
    <w:p w:rsidR="000E15DF" w:rsidRPr="000E15DF" w:rsidRDefault="000E15DF" w:rsidP="000E15DF">
      <w:pPr>
        <w:shd w:val="clear" w:color="auto" w:fill="FFFFFF"/>
        <w:spacing w:after="0" w:line="240" w:lineRule="auto"/>
        <w:rPr>
          <w:rFonts w:ascii="Times New Roman" w:eastAsia="Times New Roman" w:hAnsi="Times New Roman" w:cs="Times New Roman"/>
          <w:sz w:val="23"/>
          <w:szCs w:val="23"/>
          <w:lang w:eastAsia="en-GB"/>
        </w:rPr>
      </w:pPr>
      <w:r w:rsidRPr="000E15DF">
        <w:rPr>
          <w:rFonts w:ascii="Times New Roman" w:eastAsia="Times New Roman" w:hAnsi="Times New Roman" w:cs="Times New Roman"/>
          <w:sz w:val="23"/>
          <w:szCs w:val="23"/>
          <w:lang w:eastAsia="en-GB"/>
        </w:rPr>
        <w:br/>
        <w:t xml:space="preserve">I'm currently looking for possibilities of integrating Apache </w:t>
      </w:r>
      <w:proofErr w:type="spellStart"/>
      <w:r w:rsidRPr="000E15DF">
        <w:rPr>
          <w:rFonts w:ascii="Times New Roman" w:eastAsia="Times New Roman" w:hAnsi="Times New Roman" w:cs="Times New Roman"/>
          <w:sz w:val="23"/>
          <w:szCs w:val="23"/>
          <w:lang w:eastAsia="en-GB"/>
        </w:rPr>
        <w:t>Tika</w:t>
      </w:r>
      <w:proofErr w:type="spellEnd"/>
      <w:r w:rsidRPr="000E15DF">
        <w:rPr>
          <w:rFonts w:ascii="Times New Roman" w:eastAsia="Times New Roman" w:hAnsi="Times New Roman" w:cs="Times New Roman"/>
          <w:sz w:val="23"/>
          <w:szCs w:val="23"/>
          <w:lang w:eastAsia="en-GB"/>
        </w:rPr>
        <w:t xml:space="preserve"> into Hippo CMS 7, to enhance the system with much more metadata then there currently is available in the system. I think this can become quite a powerful addition in combination with the facetted navigation feature introduced in </w:t>
      </w:r>
      <w:hyperlink r:id="rId24" w:history="1">
        <w:r w:rsidRPr="000E15DF">
          <w:rPr>
            <w:rFonts w:ascii="Times New Roman" w:eastAsia="Times New Roman" w:hAnsi="Times New Roman" w:cs="Times New Roman"/>
            <w:color w:val="0E487E"/>
            <w:sz w:val="23"/>
            <w:szCs w:val="23"/>
            <w:u w:val="single"/>
            <w:lang w:eastAsia="en-GB"/>
          </w:rPr>
          <w:t>Hippo CMS 7.3</w:t>
        </w:r>
      </w:hyperlink>
      <w:r w:rsidRPr="000E15DF">
        <w:rPr>
          <w:rFonts w:ascii="Times New Roman" w:eastAsia="Times New Roman" w:hAnsi="Times New Roman" w:cs="Times New Roman"/>
          <w:sz w:val="23"/>
          <w:szCs w:val="23"/>
          <w:lang w:eastAsia="en-GB"/>
        </w:rPr>
        <w:t>. I've already started working on some code, which I hope to provide as a patch in the near future.</w:t>
      </w:r>
    </w:p>
    <w:p w:rsidR="000E15DF" w:rsidRPr="000E15DF" w:rsidRDefault="000E15DF" w:rsidP="000E15DF">
      <w:pPr>
        <w:shd w:val="clear" w:color="auto" w:fill="FFFFFF"/>
        <w:spacing w:after="0" w:line="240" w:lineRule="auto"/>
        <w:rPr>
          <w:rFonts w:ascii="Times New Roman" w:eastAsia="Times New Roman" w:hAnsi="Times New Roman" w:cs="Times New Roman"/>
          <w:color w:val="959595"/>
          <w:sz w:val="21"/>
          <w:szCs w:val="21"/>
          <w:lang w:eastAsia="en-GB"/>
        </w:rPr>
      </w:pPr>
      <w:proofErr w:type="spellStart"/>
      <w:r w:rsidRPr="000E15DF">
        <w:rPr>
          <w:rFonts w:ascii="Times New Roman" w:eastAsia="Times New Roman" w:hAnsi="Times New Roman" w:cs="Times New Roman"/>
          <w:color w:val="959595"/>
          <w:sz w:val="21"/>
          <w:szCs w:val="21"/>
          <w:lang w:eastAsia="en-GB"/>
        </w:rPr>
        <w:t>Geplaatst</w:t>
      </w:r>
      <w:proofErr w:type="spellEnd"/>
      <w:r w:rsidRPr="000E15DF">
        <w:rPr>
          <w:rFonts w:ascii="Times New Roman" w:eastAsia="Times New Roman" w:hAnsi="Times New Roman" w:cs="Times New Roman"/>
          <w:color w:val="959595"/>
          <w:sz w:val="21"/>
          <w:szCs w:val="21"/>
          <w:lang w:eastAsia="en-GB"/>
        </w:rPr>
        <w:t xml:space="preserve"> door </w:t>
      </w:r>
      <w:proofErr w:type="spellStart"/>
      <w:r w:rsidRPr="000E15DF">
        <w:rPr>
          <w:rFonts w:ascii="Times New Roman" w:eastAsia="Times New Roman" w:hAnsi="Times New Roman" w:cs="Times New Roman"/>
          <w:color w:val="959595"/>
          <w:sz w:val="21"/>
          <w:szCs w:val="21"/>
          <w:lang w:eastAsia="en-GB"/>
        </w:rPr>
        <w:t>Jeroen</w:t>
      </w:r>
      <w:proofErr w:type="spellEnd"/>
      <w:r w:rsidRPr="000E15DF">
        <w:rPr>
          <w:rFonts w:ascii="Times New Roman" w:eastAsia="Times New Roman" w:hAnsi="Times New Roman" w:cs="Times New Roman"/>
          <w:color w:val="959595"/>
          <w:sz w:val="21"/>
          <w:szCs w:val="21"/>
          <w:lang w:eastAsia="en-GB"/>
        </w:rPr>
        <w:t xml:space="preserve"> </w:t>
      </w:r>
      <w:proofErr w:type="spellStart"/>
      <w:r w:rsidRPr="000E15DF">
        <w:rPr>
          <w:rFonts w:ascii="Times New Roman" w:eastAsia="Times New Roman" w:hAnsi="Times New Roman" w:cs="Times New Roman"/>
          <w:color w:val="959595"/>
          <w:sz w:val="21"/>
          <w:szCs w:val="21"/>
          <w:lang w:eastAsia="en-GB"/>
        </w:rPr>
        <w:t>Reijn</w:t>
      </w:r>
      <w:proofErr w:type="spellEnd"/>
      <w:r w:rsidRPr="000E15DF">
        <w:rPr>
          <w:rFonts w:ascii="Times New Roman" w:eastAsia="Times New Roman" w:hAnsi="Times New Roman" w:cs="Times New Roman"/>
          <w:color w:val="959595"/>
          <w:sz w:val="21"/>
          <w:szCs w:val="21"/>
          <w:lang w:eastAsia="en-GB"/>
        </w:rPr>
        <w:t> op </w:t>
      </w:r>
      <w:hyperlink r:id="rId25" w:tooltip="permanent link" w:history="1">
        <w:r w:rsidRPr="000E15DF">
          <w:rPr>
            <w:rFonts w:ascii="Times New Roman" w:eastAsia="Times New Roman" w:hAnsi="Times New Roman" w:cs="Times New Roman"/>
            <w:color w:val="0E487E"/>
            <w:sz w:val="21"/>
            <w:szCs w:val="21"/>
            <w:u w:val="single"/>
            <w:lang w:eastAsia="en-GB"/>
          </w:rPr>
          <w:t>10:59 PM</w:t>
        </w:r>
      </w:hyperlink>
    </w:p>
    <w:p w:rsidR="000E15DF" w:rsidRPr="000E15DF" w:rsidRDefault="000E15DF" w:rsidP="000E15DF">
      <w:pPr>
        <w:shd w:val="clear" w:color="auto" w:fill="FFFFFF"/>
        <w:spacing w:after="0" w:line="240" w:lineRule="auto"/>
        <w:textAlignment w:val="center"/>
        <w:rPr>
          <w:rFonts w:ascii="Times New Roman" w:eastAsia="Times New Roman" w:hAnsi="Times New Roman" w:cs="Times New Roman"/>
          <w:color w:val="959595"/>
          <w:sz w:val="21"/>
          <w:szCs w:val="21"/>
          <w:lang w:eastAsia="en-GB"/>
        </w:rPr>
      </w:pPr>
      <w:hyperlink r:id="rId26" w:tgtFrame="_blank" w:tooltip="Email This" w:history="1">
        <w:r w:rsidRPr="000E15DF">
          <w:rPr>
            <w:rFonts w:ascii="Times New Roman" w:eastAsia="Times New Roman" w:hAnsi="Times New Roman" w:cs="Times New Roman"/>
            <w:color w:val="0E487E"/>
            <w:sz w:val="21"/>
            <w:szCs w:val="21"/>
            <w:u w:val="single"/>
            <w:lang w:eastAsia="en-GB"/>
          </w:rPr>
          <w:t xml:space="preserve">Email </w:t>
        </w:r>
        <w:proofErr w:type="spellStart"/>
        <w:r w:rsidRPr="000E15DF">
          <w:rPr>
            <w:rFonts w:ascii="Times New Roman" w:eastAsia="Times New Roman" w:hAnsi="Times New Roman" w:cs="Times New Roman"/>
            <w:color w:val="0E487E"/>
            <w:sz w:val="21"/>
            <w:szCs w:val="21"/>
            <w:u w:val="single"/>
            <w:lang w:eastAsia="en-GB"/>
          </w:rPr>
          <w:t>This</w:t>
        </w:r>
      </w:hyperlink>
      <w:hyperlink r:id="rId27" w:tgtFrame="_blank" w:tooltip="BlogThis!" w:history="1">
        <w:r w:rsidRPr="000E15DF">
          <w:rPr>
            <w:rFonts w:ascii="Times New Roman" w:eastAsia="Times New Roman" w:hAnsi="Times New Roman" w:cs="Times New Roman"/>
            <w:color w:val="0E487E"/>
            <w:sz w:val="21"/>
            <w:szCs w:val="21"/>
            <w:u w:val="single"/>
            <w:lang w:eastAsia="en-GB"/>
          </w:rPr>
          <w:t>BlogThis!</w:t>
        </w:r>
      </w:hyperlink>
      <w:hyperlink r:id="rId28" w:tgtFrame="_blank" w:tooltip="Share to Twitter" w:history="1">
        <w:r w:rsidRPr="000E15DF">
          <w:rPr>
            <w:rFonts w:ascii="Times New Roman" w:eastAsia="Times New Roman" w:hAnsi="Times New Roman" w:cs="Times New Roman"/>
            <w:color w:val="0E487E"/>
            <w:sz w:val="21"/>
            <w:szCs w:val="21"/>
            <w:u w:val="single"/>
            <w:lang w:eastAsia="en-GB"/>
          </w:rPr>
          <w:t>Share</w:t>
        </w:r>
        <w:proofErr w:type="spellEnd"/>
        <w:r w:rsidRPr="000E15DF">
          <w:rPr>
            <w:rFonts w:ascii="Times New Roman" w:eastAsia="Times New Roman" w:hAnsi="Times New Roman" w:cs="Times New Roman"/>
            <w:color w:val="0E487E"/>
            <w:sz w:val="21"/>
            <w:szCs w:val="21"/>
            <w:u w:val="single"/>
            <w:lang w:eastAsia="en-GB"/>
          </w:rPr>
          <w:t xml:space="preserve"> to </w:t>
        </w:r>
        <w:proofErr w:type="spellStart"/>
        <w:r w:rsidRPr="000E15DF">
          <w:rPr>
            <w:rFonts w:ascii="Times New Roman" w:eastAsia="Times New Roman" w:hAnsi="Times New Roman" w:cs="Times New Roman"/>
            <w:color w:val="0E487E"/>
            <w:sz w:val="21"/>
            <w:szCs w:val="21"/>
            <w:u w:val="single"/>
            <w:lang w:eastAsia="en-GB"/>
          </w:rPr>
          <w:t>Twitter</w:t>
        </w:r>
      </w:hyperlink>
      <w:hyperlink r:id="rId29" w:tgtFrame="_blank" w:tooltip="Share to Facebook" w:history="1">
        <w:r w:rsidRPr="000E15DF">
          <w:rPr>
            <w:rFonts w:ascii="Times New Roman" w:eastAsia="Times New Roman" w:hAnsi="Times New Roman" w:cs="Times New Roman"/>
            <w:color w:val="0E487E"/>
            <w:sz w:val="21"/>
            <w:szCs w:val="21"/>
            <w:u w:val="single"/>
            <w:lang w:eastAsia="en-GB"/>
          </w:rPr>
          <w:t>Share</w:t>
        </w:r>
        <w:proofErr w:type="spellEnd"/>
        <w:r w:rsidRPr="000E15DF">
          <w:rPr>
            <w:rFonts w:ascii="Times New Roman" w:eastAsia="Times New Roman" w:hAnsi="Times New Roman" w:cs="Times New Roman"/>
            <w:color w:val="0E487E"/>
            <w:sz w:val="21"/>
            <w:szCs w:val="21"/>
            <w:u w:val="single"/>
            <w:lang w:eastAsia="en-GB"/>
          </w:rPr>
          <w:t xml:space="preserve"> to Facebook</w:t>
        </w:r>
      </w:hyperlink>
    </w:p>
    <w:p w:rsidR="000E15DF" w:rsidRPr="000E15DF" w:rsidRDefault="000E15DF" w:rsidP="000E15DF">
      <w:pPr>
        <w:shd w:val="clear" w:color="auto" w:fill="FFFFFF"/>
        <w:spacing w:after="0" w:line="240" w:lineRule="auto"/>
        <w:rPr>
          <w:rFonts w:ascii="Times New Roman" w:eastAsia="Times New Roman" w:hAnsi="Times New Roman" w:cs="Times New Roman"/>
          <w:color w:val="959595"/>
          <w:sz w:val="21"/>
          <w:szCs w:val="21"/>
          <w:lang w:eastAsia="en-GB"/>
        </w:rPr>
      </w:pPr>
      <w:r w:rsidRPr="000E15DF">
        <w:rPr>
          <w:rFonts w:ascii="Times New Roman" w:eastAsia="Times New Roman" w:hAnsi="Times New Roman" w:cs="Times New Roman"/>
          <w:color w:val="959595"/>
          <w:sz w:val="21"/>
          <w:szCs w:val="21"/>
          <w:lang w:eastAsia="en-GB"/>
        </w:rPr>
        <w:t> Labels: </w:t>
      </w:r>
      <w:hyperlink r:id="rId30" w:history="1">
        <w:r w:rsidRPr="000E15DF">
          <w:rPr>
            <w:rFonts w:ascii="Times New Roman" w:eastAsia="Times New Roman" w:hAnsi="Times New Roman" w:cs="Times New Roman"/>
            <w:color w:val="0E487E"/>
            <w:sz w:val="21"/>
            <w:szCs w:val="21"/>
            <w:u w:val="single"/>
            <w:lang w:eastAsia="en-GB"/>
          </w:rPr>
          <w:t>hippo</w:t>
        </w:r>
      </w:hyperlink>
      <w:r w:rsidRPr="000E15DF">
        <w:rPr>
          <w:rFonts w:ascii="Times New Roman" w:eastAsia="Times New Roman" w:hAnsi="Times New Roman" w:cs="Times New Roman"/>
          <w:color w:val="959595"/>
          <w:sz w:val="21"/>
          <w:szCs w:val="21"/>
          <w:lang w:eastAsia="en-GB"/>
        </w:rPr>
        <w:t>, </w:t>
      </w:r>
      <w:hyperlink r:id="rId31" w:history="1">
        <w:r w:rsidRPr="000E15DF">
          <w:rPr>
            <w:rFonts w:ascii="Times New Roman" w:eastAsia="Times New Roman" w:hAnsi="Times New Roman" w:cs="Times New Roman"/>
            <w:color w:val="0E487E"/>
            <w:sz w:val="21"/>
            <w:szCs w:val="21"/>
            <w:u w:val="single"/>
            <w:lang w:eastAsia="en-GB"/>
          </w:rPr>
          <w:t>java</w:t>
        </w:r>
      </w:hyperlink>
    </w:p>
    <w:p w:rsidR="000E15DF" w:rsidRPr="000E15DF" w:rsidRDefault="000E15DF" w:rsidP="000E15DF">
      <w:pPr>
        <w:shd w:val="clear" w:color="auto" w:fill="FFFFFF"/>
        <w:spacing w:before="240" w:after="0" w:line="240" w:lineRule="auto"/>
        <w:outlineLvl w:val="3"/>
        <w:rPr>
          <w:rFonts w:ascii="Arial" w:eastAsia="Times New Roman" w:hAnsi="Arial" w:cs="Arial"/>
          <w:sz w:val="27"/>
          <w:szCs w:val="27"/>
          <w:lang w:eastAsia="en-GB"/>
        </w:rPr>
      </w:pPr>
      <w:bookmarkStart w:id="1" w:name="comments"/>
      <w:bookmarkEnd w:id="1"/>
      <w:r w:rsidRPr="000E15DF">
        <w:rPr>
          <w:rFonts w:ascii="Arial" w:eastAsia="Times New Roman" w:hAnsi="Arial" w:cs="Arial"/>
          <w:sz w:val="27"/>
          <w:szCs w:val="27"/>
          <w:lang w:eastAsia="en-GB"/>
        </w:rPr>
        <w:t>6 comments:</w:t>
      </w:r>
    </w:p>
    <w:p w:rsidR="000E15DF" w:rsidRPr="000E15DF" w:rsidRDefault="000E15DF" w:rsidP="000E15DF">
      <w:pPr>
        <w:numPr>
          <w:ilvl w:val="0"/>
          <w:numId w:val="2"/>
        </w:numPr>
        <w:shd w:val="clear" w:color="auto" w:fill="FFFFFF"/>
        <w:spacing w:after="240" w:line="240" w:lineRule="auto"/>
        <w:ind w:left="645" w:firstLine="0"/>
        <w:rPr>
          <w:rFonts w:ascii="Times New Roman" w:eastAsia="Times New Roman" w:hAnsi="Times New Roman" w:cs="Times New Roman"/>
          <w:sz w:val="21"/>
          <w:szCs w:val="21"/>
          <w:lang w:eastAsia="en-GB"/>
        </w:rPr>
      </w:pPr>
      <w:r>
        <w:rPr>
          <w:rFonts w:ascii="Times New Roman" w:eastAsia="Times New Roman" w:hAnsi="Times New Roman" w:cs="Times New Roman"/>
          <w:noProof/>
          <w:sz w:val="21"/>
          <w:szCs w:val="21"/>
          <w:lang w:eastAsia="en-GB"/>
        </w:rPr>
        <w:drawing>
          <wp:inline distT="0" distB="0" distL="0" distR="0">
            <wp:extent cx="342900" cy="342900"/>
            <wp:effectExtent l="0" t="0" r="0" b="0"/>
            <wp:docPr id="11" name="Picture 11"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2.blogblog.com/img/b36-round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0E15DF" w:rsidRPr="000E15DF" w:rsidRDefault="000E15DF" w:rsidP="000E15DF">
      <w:pPr>
        <w:shd w:val="clear" w:color="auto" w:fill="FFFFFF"/>
        <w:spacing w:after="240" w:line="240" w:lineRule="auto"/>
        <w:ind w:left="1365"/>
        <w:rPr>
          <w:rFonts w:ascii="Times New Roman" w:eastAsia="Times New Roman" w:hAnsi="Times New Roman" w:cs="Times New Roman"/>
          <w:sz w:val="21"/>
          <w:szCs w:val="21"/>
          <w:lang w:eastAsia="en-GB"/>
        </w:rPr>
      </w:pPr>
      <w:hyperlink r:id="rId33" w:history="1">
        <w:proofErr w:type="spellStart"/>
        <w:r w:rsidRPr="000E15DF">
          <w:rPr>
            <w:rFonts w:ascii="Times New Roman" w:eastAsia="Times New Roman" w:hAnsi="Times New Roman" w:cs="Times New Roman"/>
            <w:b/>
            <w:bCs/>
            <w:color w:val="0E487E"/>
            <w:sz w:val="21"/>
            <w:szCs w:val="21"/>
            <w:u w:val="single"/>
            <w:lang w:eastAsia="en-GB"/>
          </w:rPr>
          <w:t>Madhu</w:t>
        </w:r>
      </w:hyperlink>
      <w:hyperlink r:id="rId34" w:anchor="c7393303224475678478" w:history="1">
        <w:r w:rsidRPr="000E15DF">
          <w:rPr>
            <w:rFonts w:ascii="Times New Roman" w:eastAsia="Times New Roman" w:hAnsi="Times New Roman" w:cs="Times New Roman"/>
            <w:color w:val="0E487E"/>
            <w:sz w:val="21"/>
            <w:szCs w:val="21"/>
            <w:u w:val="single"/>
            <w:lang w:eastAsia="en-GB"/>
          </w:rPr>
          <w:t>June</w:t>
        </w:r>
        <w:proofErr w:type="spellEnd"/>
        <w:r w:rsidRPr="000E15DF">
          <w:rPr>
            <w:rFonts w:ascii="Times New Roman" w:eastAsia="Times New Roman" w:hAnsi="Times New Roman" w:cs="Times New Roman"/>
            <w:color w:val="0E487E"/>
            <w:sz w:val="21"/>
            <w:szCs w:val="21"/>
            <w:u w:val="single"/>
            <w:lang w:eastAsia="en-GB"/>
          </w:rPr>
          <w:t xml:space="preserve"> 27, 2010 at 12:41 PM</w:t>
        </w:r>
      </w:hyperlink>
    </w:p>
    <w:p w:rsidR="000E15DF" w:rsidRPr="000E15DF" w:rsidRDefault="000E15DF" w:rsidP="000E15DF">
      <w:pPr>
        <w:shd w:val="clear" w:color="auto" w:fill="FFFFFF"/>
        <w:spacing w:after="120" w:line="240" w:lineRule="auto"/>
        <w:ind w:left="1365"/>
        <w:jc w:val="both"/>
        <w:rPr>
          <w:rFonts w:ascii="Times New Roman" w:eastAsia="Times New Roman" w:hAnsi="Times New Roman" w:cs="Times New Roman"/>
          <w:sz w:val="21"/>
          <w:szCs w:val="21"/>
          <w:lang w:eastAsia="en-GB"/>
        </w:rPr>
      </w:pPr>
      <w:r w:rsidRPr="000E15DF">
        <w:rPr>
          <w:rFonts w:ascii="Times New Roman" w:eastAsia="Times New Roman" w:hAnsi="Times New Roman" w:cs="Times New Roman"/>
          <w:sz w:val="21"/>
          <w:szCs w:val="21"/>
          <w:lang w:eastAsia="en-GB"/>
        </w:rPr>
        <w:t xml:space="preserve">Hi </w:t>
      </w:r>
      <w:proofErr w:type="spellStart"/>
      <w:r w:rsidRPr="000E15DF">
        <w:rPr>
          <w:rFonts w:ascii="Times New Roman" w:eastAsia="Times New Roman" w:hAnsi="Times New Roman" w:cs="Times New Roman"/>
          <w:sz w:val="21"/>
          <w:szCs w:val="21"/>
          <w:lang w:eastAsia="en-GB"/>
        </w:rPr>
        <w:t>Reijn</w:t>
      </w:r>
      <w:proofErr w:type="spellEnd"/>
      <w:r w:rsidRPr="000E15DF">
        <w:rPr>
          <w:rFonts w:ascii="Times New Roman" w:eastAsia="Times New Roman" w:hAnsi="Times New Roman" w:cs="Times New Roman"/>
          <w:sz w:val="21"/>
          <w:szCs w:val="21"/>
          <w:lang w:eastAsia="en-GB"/>
        </w:rPr>
        <w:t>, </w:t>
      </w:r>
      <w:r w:rsidRPr="000E15DF">
        <w:rPr>
          <w:rFonts w:ascii="Times New Roman" w:eastAsia="Times New Roman" w:hAnsi="Times New Roman" w:cs="Times New Roman"/>
          <w:sz w:val="21"/>
          <w:szCs w:val="21"/>
          <w:lang w:eastAsia="en-GB"/>
        </w:rPr>
        <w:br/>
      </w:r>
      <w:r w:rsidRPr="000E15DF">
        <w:rPr>
          <w:rFonts w:ascii="Times New Roman" w:eastAsia="Times New Roman" w:hAnsi="Times New Roman" w:cs="Times New Roman"/>
          <w:sz w:val="21"/>
          <w:szCs w:val="21"/>
          <w:lang w:eastAsia="en-GB"/>
        </w:rPr>
        <w:br/>
        <w:t>I've a requirement wherein I'll be getting the images and the text content as part of PDF/Word document from a third party. I need to parse those files and display the image and the content on site. </w:t>
      </w:r>
      <w:r w:rsidRPr="000E15DF">
        <w:rPr>
          <w:rFonts w:ascii="Times New Roman" w:eastAsia="Times New Roman" w:hAnsi="Times New Roman" w:cs="Times New Roman"/>
          <w:sz w:val="21"/>
          <w:szCs w:val="21"/>
          <w:lang w:eastAsia="en-GB"/>
        </w:rPr>
        <w:br/>
      </w:r>
      <w:r w:rsidRPr="000E15DF">
        <w:rPr>
          <w:rFonts w:ascii="Times New Roman" w:eastAsia="Times New Roman" w:hAnsi="Times New Roman" w:cs="Times New Roman"/>
          <w:sz w:val="21"/>
          <w:szCs w:val="21"/>
          <w:lang w:eastAsia="en-GB"/>
        </w:rPr>
        <w:br/>
        <w:t xml:space="preserve">Currently we are doing it manually but want to automate the process. So will </w:t>
      </w:r>
      <w:proofErr w:type="spellStart"/>
      <w:r w:rsidRPr="000E15DF">
        <w:rPr>
          <w:rFonts w:ascii="Times New Roman" w:eastAsia="Times New Roman" w:hAnsi="Times New Roman" w:cs="Times New Roman"/>
          <w:sz w:val="21"/>
          <w:szCs w:val="21"/>
          <w:lang w:eastAsia="en-GB"/>
        </w:rPr>
        <w:t>Tika</w:t>
      </w:r>
      <w:proofErr w:type="spellEnd"/>
      <w:r w:rsidRPr="000E15DF">
        <w:rPr>
          <w:rFonts w:ascii="Times New Roman" w:eastAsia="Times New Roman" w:hAnsi="Times New Roman" w:cs="Times New Roman"/>
          <w:sz w:val="21"/>
          <w:szCs w:val="21"/>
          <w:lang w:eastAsia="en-GB"/>
        </w:rPr>
        <w:t xml:space="preserve"> be helpful in this case </w:t>
      </w:r>
      <w:r w:rsidRPr="000E15DF">
        <w:rPr>
          <w:rFonts w:ascii="Times New Roman" w:eastAsia="Times New Roman" w:hAnsi="Times New Roman" w:cs="Times New Roman"/>
          <w:sz w:val="21"/>
          <w:szCs w:val="21"/>
          <w:lang w:eastAsia="en-GB"/>
        </w:rPr>
        <w:br/>
      </w:r>
      <w:r w:rsidRPr="000E15DF">
        <w:rPr>
          <w:rFonts w:ascii="Times New Roman" w:eastAsia="Times New Roman" w:hAnsi="Times New Roman" w:cs="Times New Roman"/>
          <w:sz w:val="21"/>
          <w:szCs w:val="21"/>
          <w:lang w:eastAsia="en-GB"/>
        </w:rPr>
        <w:br/>
        <w:t>Thanks </w:t>
      </w:r>
      <w:r w:rsidRPr="000E15DF">
        <w:rPr>
          <w:rFonts w:ascii="Times New Roman" w:eastAsia="Times New Roman" w:hAnsi="Times New Roman" w:cs="Times New Roman"/>
          <w:sz w:val="21"/>
          <w:szCs w:val="21"/>
          <w:lang w:eastAsia="en-GB"/>
        </w:rPr>
        <w:br/>
      </w:r>
      <w:proofErr w:type="spellStart"/>
      <w:r w:rsidRPr="000E15DF">
        <w:rPr>
          <w:rFonts w:ascii="Times New Roman" w:eastAsia="Times New Roman" w:hAnsi="Times New Roman" w:cs="Times New Roman"/>
          <w:sz w:val="21"/>
          <w:szCs w:val="21"/>
          <w:lang w:eastAsia="en-GB"/>
        </w:rPr>
        <w:t>Madhu</w:t>
      </w:r>
      <w:proofErr w:type="spellEnd"/>
    </w:p>
    <w:p w:rsidR="000E15DF" w:rsidRPr="000E15DF" w:rsidRDefault="000E15DF" w:rsidP="000E15DF">
      <w:pPr>
        <w:shd w:val="clear" w:color="auto" w:fill="FFFFFF"/>
        <w:spacing w:after="0" w:line="240" w:lineRule="auto"/>
        <w:ind w:left="1365"/>
        <w:rPr>
          <w:rFonts w:ascii="Times New Roman" w:eastAsia="Times New Roman" w:hAnsi="Times New Roman" w:cs="Times New Roman"/>
          <w:sz w:val="21"/>
          <w:szCs w:val="21"/>
          <w:lang w:eastAsia="en-GB"/>
        </w:rPr>
      </w:pPr>
      <w:hyperlink r:id="rId35" w:tgtFrame="_self" w:history="1">
        <w:r w:rsidRPr="000E15DF">
          <w:rPr>
            <w:rFonts w:ascii="Times New Roman" w:eastAsia="Times New Roman" w:hAnsi="Times New Roman" w:cs="Times New Roman"/>
            <w:color w:val="0E487E"/>
            <w:sz w:val="21"/>
            <w:szCs w:val="21"/>
            <w:u w:val="single"/>
            <w:lang w:eastAsia="en-GB"/>
          </w:rPr>
          <w:t>Reply</w:t>
        </w:r>
      </w:hyperlink>
    </w:p>
    <w:p w:rsidR="000E15DF" w:rsidRPr="000E15DF" w:rsidRDefault="000E15DF" w:rsidP="000E15DF">
      <w:pPr>
        <w:numPr>
          <w:ilvl w:val="0"/>
          <w:numId w:val="2"/>
        </w:numPr>
        <w:shd w:val="clear" w:color="auto" w:fill="FFFFFF"/>
        <w:spacing w:after="240" w:line="240" w:lineRule="auto"/>
        <w:ind w:left="645" w:firstLine="0"/>
        <w:rPr>
          <w:rFonts w:ascii="Times New Roman" w:eastAsia="Times New Roman" w:hAnsi="Times New Roman" w:cs="Times New Roman"/>
          <w:sz w:val="21"/>
          <w:szCs w:val="21"/>
          <w:lang w:eastAsia="en-GB"/>
        </w:rPr>
      </w:pPr>
      <w:r>
        <w:rPr>
          <w:rFonts w:ascii="Times New Roman" w:eastAsia="Times New Roman" w:hAnsi="Times New Roman" w:cs="Times New Roman"/>
          <w:noProof/>
          <w:sz w:val="21"/>
          <w:szCs w:val="21"/>
          <w:lang w:eastAsia="en-GB"/>
        </w:rPr>
        <w:drawing>
          <wp:inline distT="0" distB="0" distL="0" distR="0">
            <wp:extent cx="342900" cy="342900"/>
            <wp:effectExtent l="0" t="0" r="0" b="0"/>
            <wp:docPr id="10" name="Picture 10"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2.blogblog.com/img/b36-round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0E15DF" w:rsidRPr="000E15DF" w:rsidRDefault="000E15DF" w:rsidP="000E15DF">
      <w:pPr>
        <w:shd w:val="clear" w:color="auto" w:fill="FFFFFF"/>
        <w:spacing w:after="240" w:line="240" w:lineRule="auto"/>
        <w:ind w:left="1365"/>
        <w:rPr>
          <w:rFonts w:ascii="Times New Roman" w:eastAsia="Times New Roman" w:hAnsi="Times New Roman" w:cs="Times New Roman"/>
          <w:sz w:val="21"/>
          <w:szCs w:val="21"/>
          <w:lang w:eastAsia="en-GB"/>
        </w:rPr>
      </w:pPr>
      <w:hyperlink r:id="rId36" w:history="1">
        <w:proofErr w:type="spellStart"/>
        <w:r w:rsidRPr="000E15DF">
          <w:rPr>
            <w:rFonts w:ascii="Times New Roman" w:eastAsia="Times New Roman" w:hAnsi="Times New Roman" w:cs="Times New Roman"/>
            <w:b/>
            <w:bCs/>
            <w:color w:val="0E487E"/>
            <w:sz w:val="21"/>
            <w:szCs w:val="21"/>
            <w:u w:val="single"/>
            <w:lang w:eastAsia="en-GB"/>
          </w:rPr>
          <w:t>Laxman</w:t>
        </w:r>
        <w:proofErr w:type="spellEnd"/>
        <w:r w:rsidRPr="000E15DF">
          <w:rPr>
            <w:rFonts w:ascii="Times New Roman" w:eastAsia="Times New Roman" w:hAnsi="Times New Roman" w:cs="Times New Roman"/>
            <w:b/>
            <w:bCs/>
            <w:color w:val="0E487E"/>
            <w:sz w:val="21"/>
            <w:szCs w:val="21"/>
            <w:u w:val="single"/>
            <w:lang w:eastAsia="en-GB"/>
          </w:rPr>
          <w:t xml:space="preserve"> </w:t>
        </w:r>
        <w:proofErr w:type="spellStart"/>
        <w:r w:rsidRPr="000E15DF">
          <w:rPr>
            <w:rFonts w:ascii="Times New Roman" w:eastAsia="Times New Roman" w:hAnsi="Times New Roman" w:cs="Times New Roman"/>
            <w:b/>
            <w:bCs/>
            <w:color w:val="0E487E"/>
            <w:sz w:val="21"/>
            <w:szCs w:val="21"/>
            <w:u w:val="single"/>
            <w:lang w:eastAsia="en-GB"/>
          </w:rPr>
          <w:t>Rana</w:t>
        </w:r>
      </w:hyperlink>
      <w:hyperlink r:id="rId37" w:anchor="c6004159724667440359" w:history="1">
        <w:r w:rsidRPr="000E15DF">
          <w:rPr>
            <w:rFonts w:ascii="Times New Roman" w:eastAsia="Times New Roman" w:hAnsi="Times New Roman" w:cs="Times New Roman"/>
            <w:color w:val="0E487E"/>
            <w:sz w:val="21"/>
            <w:szCs w:val="21"/>
            <w:u w:val="single"/>
            <w:lang w:eastAsia="en-GB"/>
          </w:rPr>
          <w:t>August</w:t>
        </w:r>
        <w:proofErr w:type="spellEnd"/>
        <w:r w:rsidRPr="000E15DF">
          <w:rPr>
            <w:rFonts w:ascii="Times New Roman" w:eastAsia="Times New Roman" w:hAnsi="Times New Roman" w:cs="Times New Roman"/>
            <w:color w:val="0E487E"/>
            <w:sz w:val="21"/>
            <w:szCs w:val="21"/>
            <w:u w:val="single"/>
            <w:lang w:eastAsia="en-GB"/>
          </w:rPr>
          <w:t xml:space="preserve"> 22, 2012 at 6:28 AM</w:t>
        </w:r>
      </w:hyperlink>
    </w:p>
    <w:p w:rsidR="000E15DF" w:rsidRPr="000E15DF" w:rsidRDefault="000E15DF" w:rsidP="000E15DF">
      <w:pPr>
        <w:shd w:val="clear" w:color="auto" w:fill="FFFFFF"/>
        <w:spacing w:after="120" w:line="240" w:lineRule="auto"/>
        <w:ind w:left="1365"/>
        <w:jc w:val="both"/>
        <w:rPr>
          <w:rFonts w:ascii="Times New Roman" w:eastAsia="Times New Roman" w:hAnsi="Times New Roman" w:cs="Times New Roman"/>
          <w:sz w:val="21"/>
          <w:szCs w:val="21"/>
          <w:lang w:eastAsia="en-GB"/>
        </w:rPr>
      </w:pPr>
      <w:r w:rsidRPr="000E15DF">
        <w:rPr>
          <w:rFonts w:ascii="Times New Roman" w:eastAsia="Times New Roman" w:hAnsi="Times New Roman" w:cs="Times New Roman"/>
          <w:sz w:val="21"/>
          <w:szCs w:val="21"/>
          <w:lang w:eastAsia="en-GB"/>
        </w:rPr>
        <w:lastRenderedPageBreak/>
        <w:t>Hi</w:t>
      </w:r>
      <w:proofErr w:type="gramStart"/>
      <w:r w:rsidRPr="000E15DF">
        <w:rPr>
          <w:rFonts w:ascii="Times New Roman" w:eastAsia="Times New Roman" w:hAnsi="Times New Roman" w:cs="Times New Roman"/>
          <w:sz w:val="21"/>
          <w:szCs w:val="21"/>
          <w:lang w:eastAsia="en-GB"/>
        </w:rPr>
        <w:t>,</w:t>
      </w:r>
      <w:proofErr w:type="gramEnd"/>
      <w:r w:rsidRPr="000E15DF">
        <w:rPr>
          <w:rFonts w:ascii="Times New Roman" w:eastAsia="Times New Roman" w:hAnsi="Times New Roman" w:cs="Times New Roman"/>
          <w:sz w:val="21"/>
          <w:szCs w:val="21"/>
          <w:lang w:eastAsia="en-GB"/>
        </w:rPr>
        <w:br/>
        <w:t xml:space="preserve">I want to convert html contents to word with all styles.so will </w:t>
      </w:r>
      <w:proofErr w:type="spellStart"/>
      <w:r w:rsidRPr="000E15DF">
        <w:rPr>
          <w:rFonts w:ascii="Times New Roman" w:eastAsia="Times New Roman" w:hAnsi="Times New Roman" w:cs="Times New Roman"/>
          <w:sz w:val="21"/>
          <w:szCs w:val="21"/>
          <w:lang w:eastAsia="en-GB"/>
        </w:rPr>
        <w:t>tika</w:t>
      </w:r>
      <w:proofErr w:type="spellEnd"/>
      <w:r w:rsidRPr="000E15DF">
        <w:rPr>
          <w:rFonts w:ascii="Times New Roman" w:eastAsia="Times New Roman" w:hAnsi="Times New Roman" w:cs="Times New Roman"/>
          <w:sz w:val="21"/>
          <w:szCs w:val="21"/>
          <w:lang w:eastAsia="en-GB"/>
        </w:rPr>
        <w:t xml:space="preserve"> will be helpful??</w:t>
      </w:r>
      <w:r w:rsidRPr="000E15DF">
        <w:rPr>
          <w:rFonts w:ascii="Times New Roman" w:eastAsia="Times New Roman" w:hAnsi="Times New Roman" w:cs="Times New Roman"/>
          <w:sz w:val="21"/>
          <w:szCs w:val="21"/>
          <w:lang w:eastAsia="en-GB"/>
        </w:rPr>
        <w:br/>
      </w:r>
      <w:r w:rsidRPr="000E15DF">
        <w:rPr>
          <w:rFonts w:ascii="Times New Roman" w:eastAsia="Times New Roman" w:hAnsi="Times New Roman" w:cs="Times New Roman"/>
          <w:sz w:val="21"/>
          <w:szCs w:val="21"/>
          <w:lang w:eastAsia="en-GB"/>
        </w:rPr>
        <w:br/>
        <w:t>Thanks</w:t>
      </w:r>
    </w:p>
    <w:p w:rsidR="000E15DF" w:rsidRPr="000E15DF" w:rsidRDefault="000E15DF" w:rsidP="000E15DF">
      <w:pPr>
        <w:shd w:val="clear" w:color="auto" w:fill="FFFFFF"/>
        <w:spacing w:after="0" w:line="240" w:lineRule="auto"/>
        <w:ind w:left="1365"/>
        <w:rPr>
          <w:rFonts w:ascii="Times New Roman" w:eastAsia="Times New Roman" w:hAnsi="Times New Roman" w:cs="Times New Roman"/>
          <w:sz w:val="21"/>
          <w:szCs w:val="21"/>
          <w:lang w:eastAsia="en-GB"/>
        </w:rPr>
      </w:pPr>
      <w:hyperlink r:id="rId38" w:tgtFrame="_self" w:history="1">
        <w:r w:rsidRPr="000E15DF">
          <w:rPr>
            <w:rFonts w:ascii="Times New Roman" w:eastAsia="Times New Roman" w:hAnsi="Times New Roman" w:cs="Times New Roman"/>
            <w:color w:val="0E487E"/>
            <w:sz w:val="21"/>
            <w:szCs w:val="21"/>
            <w:u w:val="single"/>
            <w:lang w:eastAsia="en-GB"/>
          </w:rPr>
          <w:t>Reply</w:t>
        </w:r>
      </w:hyperlink>
    </w:p>
    <w:p w:rsidR="000E15DF" w:rsidRPr="000E15DF" w:rsidRDefault="000E15DF" w:rsidP="000E15DF">
      <w:pPr>
        <w:numPr>
          <w:ilvl w:val="0"/>
          <w:numId w:val="2"/>
        </w:numPr>
        <w:shd w:val="clear" w:color="auto" w:fill="FFFFFF"/>
        <w:spacing w:after="240" w:line="240" w:lineRule="auto"/>
        <w:ind w:left="645" w:firstLine="0"/>
        <w:rPr>
          <w:rFonts w:ascii="Times New Roman" w:eastAsia="Times New Roman" w:hAnsi="Times New Roman" w:cs="Times New Roman"/>
          <w:sz w:val="21"/>
          <w:szCs w:val="21"/>
          <w:lang w:eastAsia="en-GB"/>
        </w:rPr>
      </w:pPr>
      <w:r>
        <w:rPr>
          <w:rFonts w:ascii="Times New Roman" w:eastAsia="Times New Roman" w:hAnsi="Times New Roman" w:cs="Times New Roman"/>
          <w:noProof/>
          <w:sz w:val="21"/>
          <w:szCs w:val="21"/>
          <w:lang w:eastAsia="en-GB"/>
        </w:rPr>
        <w:drawing>
          <wp:inline distT="0" distB="0" distL="0" distR="0">
            <wp:extent cx="4876800" cy="4876800"/>
            <wp:effectExtent l="0" t="0" r="0" b="0"/>
            <wp:docPr id="9" name="Picture 9" descr="http://lh5.googleusercontent.com/-i_8qncCcEmE/AAAAAAAAAAI/AAAAAAAAAd4/6i6H0_Km28Y/s512-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h5.googleusercontent.com/-i_8qncCcEmE/AAAAAAAAAAI/AAAAAAAAAd4/6i6H0_Km28Y/s512-c/photo.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0E15DF" w:rsidRPr="000E15DF" w:rsidRDefault="000E15DF" w:rsidP="000E15DF">
      <w:pPr>
        <w:shd w:val="clear" w:color="auto" w:fill="FFFFFF"/>
        <w:spacing w:after="120" w:line="240" w:lineRule="auto"/>
        <w:ind w:left="1365"/>
        <w:rPr>
          <w:rFonts w:ascii="Times New Roman" w:eastAsia="Times New Roman" w:hAnsi="Times New Roman" w:cs="Times New Roman"/>
          <w:sz w:val="21"/>
          <w:szCs w:val="21"/>
          <w:lang w:eastAsia="en-GB"/>
        </w:rPr>
      </w:pPr>
      <w:hyperlink r:id="rId40" w:history="1">
        <w:proofErr w:type="spellStart"/>
        <w:r w:rsidRPr="000E15DF">
          <w:rPr>
            <w:rFonts w:ascii="Times New Roman" w:eastAsia="Times New Roman" w:hAnsi="Times New Roman" w:cs="Times New Roman"/>
            <w:b/>
            <w:bCs/>
            <w:color w:val="0E487E"/>
            <w:sz w:val="21"/>
            <w:szCs w:val="21"/>
            <w:u w:val="single"/>
            <w:lang w:eastAsia="en-GB"/>
          </w:rPr>
          <w:t>Jeroen</w:t>
        </w:r>
        <w:proofErr w:type="spellEnd"/>
        <w:r w:rsidRPr="000E15DF">
          <w:rPr>
            <w:rFonts w:ascii="Times New Roman" w:eastAsia="Times New Roman" w:hAnsi="Times New Roman" w:cs="Times New Roman"/>
            <w:b/>
            <w:bCs/>
            <w:color w:val="0E487E"/>
            <w:sz w:val="21"/>
            <w:szCs w:val="21"/>
            <w:u w:val="single"/>
            <w:lang w:eastAsia="en-GB"/>
          </w:rPr>
          <w:t xml:space="preserve"> </w:t>
        </w:r>
        <w:proofErr w:type="spellStart"/>
        <w:r w:rsidRPr="000E15DF">
          <w:rPr>
            <w:rFonts w:ascii="Times New Roman" w:eastAsia="Times New Roman" w:hAnsi="Times New Roman" w:cs="Times New Roman"/>
            <w:b/>
            <w:bCs/>
            <w:color w:val="0E487E"/>
            <w:sz w:val="21"/>
            <w:szCs w:val="21"/>
            <w:u w:val="single"/>
            <w:lang w:eastAsia="en-GB"/>
          </w:rPr>
          <w:t>Reijn</w:t>
        </w:r>
      </w:hyperlink>
      <w:hyperlink r:id="rId41" w:anchor="c6515410325538493406" w:history="1">
        <w:r w:rsidRPr="000E15DF">
          <w:rPr>
            <w:rFonts w:ascii="Times New Roman" w:eastAsia="Times New Roman" w:hAnsi="Times New Roman" w:cs="Times New Roman"/>
            <w:color w:val="0E487E"/>
            <w:sz w:val="21"/>
            <w:szCs w:val="21"/>
            <w:u w:val="single"/>
            <w:lang w:eastAsia="en-GB"/>
          </w:rPr>
          <w:t>August</w:t>
        </w:r>
        <w:proofErr w:type="spellEnd"/>
        <w:r w:rsidRPr="000E15DF">
          <w:rPr>
            <w:rFonts w:ascii="Times New Roman" w:eastAsia="Times New Roman" w:hAnsi="Times New Roman" w:cs="Times New Roman"/>
            <w:color w:val="0E487E"/>
            <w:sz w:val="21"/>
            <w:szCs w:val="21"/>
            <w:u w:val="single"/>
            <w:lang w:eastAsia="en-GB"/>
          </w:rPr>
          <w:t xml:space="preserve"> 22, 2012 at 9:01 AM</w:t>
        </w:r>
      </w:hyperlink>
    </w:p>
    <w:p w:rsidR="000E15DF" w:rsidRPr="000E15DF" w:rsidRDefault="000E15DF" w:rsidP="000E15DF">
      <w:pPr>
        <w:shd w:val="clear" w:color="auto" w:fill="FFFFFF"/>
        <w:spacing w:after="120" w:line="240" w:lineRule="auto"/>
        <w:ind w:left="1365"/>
        <w:jc w:val="both"/>
        <w:rPr>
          <w:rFonts w:ascii="Times New Roman" w:eastAsia="Times New Roman" w:hAnsi="Times New Roman" w:cs="Times New Roman"/>
          <w:sz w:val="21"/>
          <w:szCs w:val="21"/>
          <w:lang w:eastAsia="en-GB"/>
        </w:rPr>
      </w:pPr>
      <w:r w:rsidRPr="000E15DF">
        <w:rPr>
          <w:rFonts w:ascii="Times New Roman" w:eastAsia="Times New Roman" w:hAnsi="Times New Roman" w:cs="Times New Roman"/>
          <w:sz w:val="21"/>
          <w:szCs w:val="21"/>
          <w:lang w:eastAsia="en-GB"/>
        </w:rPr>
        <w:t xml:space="preserve">No </w:t>
      </w:r>
      <w:proofErr w:type="spellStart"/>
      <w:r w:rsidRPr="000E15DF">
        <w:rPr>
          <w:rFonts w:ascii="Times New Roman" w:eastAsia="Times New Roman" w:hAnsi="Times New Roman" w:cs="Times New Roman"/>
          <w:sz w:val="21"/>
          <w:szCs w:val="21"/>
          <w:lang w:eastAsia="en-GB"/>
        </w:rPr>
        <w:t>Tika</w:t>
      </w:r>
      <w:proofErr w:type="spellEnd"/>
      <w:r w:rsidRPr="000E15DF">
        <w:rPr>
          <w:rFonts w:ascii="Times New Roman" w:eastAsia="Times New Roman" w:hAnsi="Times New Roman" w:cs="Times New Roman"/>
          <w:sz w:val="21"/>
          <w:szCs w:val="21"/>
          <w:lang w:eastAsia="en-GB"/>
        </w:rPr>
        <w:t xml:space="preserve"> is only helpful when you want to detects and extract metadata. You might want to take a look at Apache POI (http://poi.apache.org/).</w:t>
      </w:r>
    </w:p>
    <w:p w:rsidR="000E15DF" w:rsidRPr="000E15DF" w:rsidRDefault="000E15DF" w:rsidP="000E15DF">
      <w:pPr>
        <w:shd w:val="clear" w:color="auto" w:fill="FFFFFF"/>
        <w:spacing w:after="0" w:line="240" w:lineRule="auto"/>
        <w:ind w:left="1365"/>
        <w:rPr>
          <w:rFonts w:ascii="Times New Roman" w:eastAsia="Times New Roman" w:hAnsi="Times New Roman" w:cs="Times New Roman"/>
          <w:sz w:val="21"/>
          <w:szCs w:val="21"/>
          <w:lang w:eastAsia="en-GB"/>
        </w:rPr>
      </w:pPr>
      <w:hyperlink r:id="rId42" w:tgtFrame="_self" w:history="1">
        <w:r w:rsidRPr="000E15DF">
          <w:rPr>
            <w:rFonts w:ascii="Times New Roman" w:eastAsia="Times New Roman" w:hAnsi="Times New Roman" w:cs="Times New Roman"/>
            <w:color w:val="0E487E"/>
            <w:sz w:val="21"/>
            <w:szCs w:val="21"/>
            <w:u w:val="single"/>
            <w:lang w:eastAsia="en-GB"/>
          </w:rPr>
          <w:t>Reply</w:t>
        </w:r>
      </w:hyperlink>
    </w:p>
    <w:p w:rsidR="000E15DF" w:rsidRPr="000E15DF" w:rsidRDefault="000E15DF" w:rsidP="000E15DF">
      <w:pPr>
        <w:numPr>
          <w:ilvl w:val="0"/>
          <w:numId w:val="2"/>
        </w:numPr>
        <w:shd w:val="clear" w:color="auto" w:fill="FFFFFF"/>
        <w:spacing w:after="240" w:line="240" w:lineRule="auto"/>
        <w:ind w:left="645" w:firstLine="0"/>
        <w:rPr>
          <w:rFonts w:ascii="Times New Roman" w:eastAsia="Times New Roman" w:hAnsi="Times New Roman" w:cs="Times New Roman"/>
          <w:sz w:val="21"/>
          <w:szCs w:val="21"/>
          <w:lang w:eastAsia="en-GB"/>
        </w:rPr>
      </w:pPr>
      <w:r>
        <w:rPr>
          <w:rFonts w:ascii="Times New Roman" w:eastAsia="Times New Roman" w:hAnsi="Times New Roman" w:cs="Times New Roman"/>
          <w:noProof/>
          <w:sz w:val="21"/>
          <w:szCs w:val="21"/>
          <w:lang w:eastAsia="en-GB"/>
        </w:rPr>
        <w:drawing>
          <wp:inline distT="0" distB="0" distL="0" distR="0">
            <wp:extent cx="342900" cy="342900"/>
            <wp:effectExtent l="0" t="0" r="0" b="0"/>
            <wp:docPr id="8" name="Picture 8"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blogblog.com/img/b36-round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0E15DF" w:rsidRPr="000E15DF" w:rsidRDefault="000E15DF" w:rsidP="000E15DF">
      <w:pPr>
        <w:shd w:val="clear" w:color="auto" w:fill="FFFFFF"/>
        <w:spacing w:after="240" w:line="240" w:lineRule="auto"/>
        <w:ind w:left="1365"/>
        <w:rPr>
          <w:rFonts w:ascii="Times New Roman" w:eastAsia="Times New Roman" w:hAnsi="Times New Roman" w:cs="Times New Roman"/>
          <w:sz w:val="21"/>
          <w:szCs w:val="21"/>
          <w:lang w:eastAsia="en-GB"/>
        </w:rPr>
      </w:pPr>
      <w:hyperlink r:id="rId43" w:history="1">
        <w:r w:rsidRPr="000E15DF">
          <w:rPr>
            <w:rFonts w:ascii="Times New Roman" w:eastAsia="Times New Roman" w:hAnsi="Times New Roman" w:cs="Times New Roman"/>
            <w:b/>
            <w:bCs/>
            <w:color w:val="0E487E"/>
            <w:sz w:val="21"/>
            <w:szCs w:val="21"/>
            <w:u w:val="single"/>
            <w:lang w:eastAsia="en-GB"/>
          </w:rPr>
          <w:t xml:space="preserve">Anil </w:t>
        </w:r>
        <w:proofErr w:type="spellStart"/>
        <w:r w:rsidRPr="000E15DF">
          <w:rPr>
            <w:rFonts w:ascii="Times New Roman" w:eastAsia="Times New Roman" w:hAnsi="Times New Roman" w:cs="Times New Roman"/>
            <w:b/>
            <w:bCs/>
            <w:color w:val="0E487E"/>
            <w:sz w:val="21"/>
            <w:szCs w:val="21"/>
            <w:u w:val="single"/>
            <w:lang w:eastAsia="en-GB"/>
          </w:rPr>
          <w:t>Mudalgi</w:t>
        </w:r>
      </w:hyperlink>
      <w:hyperlink r:id="rId44" w:anchor="c2180785609593376839" w:history="1">
        <w:r w:rsidRPr="000E15DF">
          <w:rPr>
            <w:rFonts w:ascii="Times New Roman" w:eastAsia="Times New Roman" w:hAnsi="Times New Roman" w:cs="Times New Roman"/>
            <w:color w:val="0E487E"/>
            <w:sz w:val="21"/>
            <w:szCs w:val="21"/>
            <w:u w:val="single"/>
            <w:lang w:eastAsia="en-GB"/>
          </w:rPr>
          <w:t>September</w:t>
        </w:r>
        <w:proofErr w:type="spellEnd"/>
        <w:r w:rsidRPr="000E15DF">
          <w:rPr>
            <w:rFonts w:ascii="Times New Roman" w:eastAsia="Times New Roman" w:hAnsi="Times New Roman" w:cs="Times New Roman"/>
            <w:color w:val="0E487E"/>
            <w:sz w:val="21"/>
            <w:szCs w:val="21"/>
            <w:u w:val="single"/>
            <w:lang w:eastAsia="en-GB"/>
          </w:rPr>
          <w:t xml:space="preserve"> 10, 2012 at 2:37 PM</w:t>
        </w:r>
      </w:hyperlink>
    </w:p>
    <w:p w:rsidR="000E15DF" w:rsidRPr="000E15DF" w:rsidRDefault="000E15DF" w:rsidP="000E15DF">
      <w:pPr>
        <w:shd w:val="clear" w:color="auto" w:fill="FFFFFF"/>
        <w:spacing w:after="120" w:line="240" w:lineRule="auto"/>
        <w:ind w:left="1365"/>
        <w:jc w:val="both"/>
        <w:rPr>
          <w:rFonts w:ascii="Times New Roman" w:eastAsia="Times New Roman" w:hAnsi="Times New Roman" w:cs="Times New Roman"/>
          <w:sz w:val="21"/>
          <w:szCs w:val="21"/>
          <w:lang w:eastAsia="en-GB"/>
        </w:rPr>
      </w:pPr>
      <w:r w:rsidRPr="000E15DF">
        <w:rPr>
          <w:rFonts w:ascii="Times New Roman" w:eastAsia="Times New Roman" w:hAnsi="Times New Roman" w:cs="Times New Roman"/>
          <w:sz w:val="21"/>
          <w:szCs w:val="21"/>
          <w:lang w:eastAsia="en-GB"/>
        </w:rPr>
        <w:t>Hi</w:t>
      </w:r>
      <w:proofErr w:type="gramStart"/>
      <w:r w:rsidRPr="000E15DF">
        <w:rPr>
          <w:rFonts w:ascii="Times New Roman" w:eastAsia="Times New Roman" w:hAnsi="Times New Roman" w:cs="Times New Roman"/>
          <w:sz w:val="21"/>
          <w:szCs w:val="21"/>
          <w:lang w:eastAsia="en-GB"/>
        </w:rPr>
        <w:t>,</w:t>
      </w:r>
      <w:proofErr w:type="gramEnd"/>
      <w:r w:rsidRPr="000E15DF">
        <w:rPr>
          <w:rFonts w:ascii="Times New Roman" w:eastAsia="Times New Roman" w:hAnsi="Times New Roman" w:cs="Times New Roman"/>
          <w:sz w:val="21"/>
          <w:szCs w:val="21"/>
          <w:lang w:eastAsia="en-GB"/>
        </w:rPr>
        <w:br/>
      </w:r>
      <w:r w:rsidRPr="000E15DF">
        <w:rPr>
          <w:rFonts w:ascii="Times New Roman" w:eastAsia="Times New Roman" w:hAnsi="Times New Roman" w:cs="Times New Roman"/>
          <w:sz w:val="21"/>
          <w:szCs w:val="21"/>
          <w:lang w:eastAsia="en-GB"/>
        </w:rPr>
        <w:br/>
        <w:t>I wanted to convert doc/</w:t>
      </w:r>
      <w:proofErr w:type="spellStart"/>
      <w:r w:rsidRPr="000E15DF">
        <w:rPr>
          <w:rFonts w:ascii="Times New Roman" w:eastAsia="Times New Roman" w:hAnsi="Times New Roman" w:cs="Times New Roman"/>
          <w:sz w:val="21"/>
          <w:szCs w:val="21"/>
          <w:lang w:eastAsia="en-GB"/>
        </w:rPr>
        <w:t>docx</w:t>
      </w:r>
      <w:proofErr w:type="spellEnd"/>
      <w:r w:rsidRPr="000E15DF">
        <w:rPr>
          <w:rFonts w:ascii="Times New Roman" w:eastAsia="Times New Roman" w:hAnsi="Times New Roman" w:cs="Times New Roman"/>
          <w:sz w:val="21"/>
          <w:szCs w:val="21"/>
          <w:lang w:eastAsia="en-GB"/>
        </w:rPr>
        <w:t xml:space="preserve"> file to html. </w:t>
      </w:r>
      <w:proofErr w:type="gramStart"/>
      <w:r w:rsidRPr="000E15DF">
        <w:rPr>
          <w:rFonts w:ascii="Times New Roman" w:eastAsia="Times New Roman" w:hAnsi="Times New Roman" w:cs="Times New Roman"/>
          <w:sz w:val="21"/>
          <w:szCs w:val="21"/>
          <w:lang w:eastAsia="en-GB"/>
        </w:rPr>
        <w:t>can</w:t>
      </w:r>
      <w:proofErr w:type="gramEnd"/>
      <w:r w:rsidRPr="000E15DF">
        <w:rPr>
          <w:rFonts w:ascii="Times New Roman" w:eastAsia="Times New Roman" w:hAnsi="Times New Roman" w:cs="Times New Roman"/>
          <w:sz w:val="21"/>
          <w:szCs w:val="21"/>
          <w:lang w:eastAsia="en-GB"/>
        </w:rPr>
        <w:t xml:space="preserve"> </w:t>
      </w:r>
      <w:proofErr w:type="spellStart"/>
      <w:r w:rsidRPr="000E15DF">
        <w:rPr>
          <w:rFonts w:ascii="Times New Roman" w:eastAsia="Times New Roman" w:hAnsi="Times New Roman" w:cs="Times New Roman"/>
          <w:sz w:val="21"/>
          <w:szCs w:val="21"/>
          <w:lang w:eastAsia="en-GB"/>
        </w:rPr>
        <w:t>Tika</w:t>
      </w:r>
      <w:proofErr w:type="spellEnd"/>
      <w:r w:rsidRPr="000E15DF">
        <w:rPr>
          <w:rFonts w:ascii="Times New Roman" w:eastAsia="Times New Roman" w:hAnsi="Times New Roman" w:cs="Times New Roman"/>
          <w:sz w:val="21"/>
          <w:szCs w:val="21"/>
          <w:lang w:eastAsia="en-GB"/>
        </w:rPr>
        <w:t xml:space="preserve"> help me. If yes can you me some code sample. I'm working on c#</w:t>
      </w:r>
    </w:p>
    <w:p w:rsidR="000E15DF" w:rsidRPr="000E15DF" w:rsidRDefault="000E15DF" w:rsidP="000E15DF">
      <w:pPr>
        <w:shd w:val="clear" w:color="auto" w:fill="FFFFFF"/>
        <w:spacing w:after="0" w:line="240" w:lineRule="auto"/>
        <w:ind w:left="1365"/>
        <w:rPr>
          <w:rFonts w:ascii="Times New Roman" w:eastAsia="Times New Roman" w:hAnsi="Times New Roman" w:cs="Times New Roman"/>
          <w:sz w:val="21"/>
          <w:szCs w:val="21"/>
          <w:lang w:eastAsia="en-GB"/>
        </w:rPr>
      </w:pPr>
      <w:hyperlink r:id="rId45" w:tgtFrame="_self" w:history="1">
        <w:r w:rsidRPr="000E15DF">
          <w:rPr>
            <w:rFonts w:ascii="Times New Roman" w:eastAsia="Times New Roman" w:hAnsi="Times New Roman" w:cs="Times New Roman"/>
            <w:color w:val="0E487E"/>
            <w:sz w:val="21"/>
            <w:szCs w:val="21"/>
            <w:u w:val="single"/>
            <w:lang w:eastAsia="en-GB"/>
          </w:rPr>
          <w:t>Reply</w:t>
        </w:r>
      </w:hyperlink>
    </w:p>
    <w:p w:rsidR="000E15DF" w:rsidRPr="000E15DF" w:rsidRDefault="000E15DF" w:rsidP="000E15DF">
      <w:pPr>
        <w:shd w:val="clear" w:color="auto" w:fill="FFFFFF"/>
        <w:spacing w:after="0" w:line="240" w:lineRule="auto"/>
        <w:ind w:left="1185"/>
        <w:rPr>
          <w:rFonts w:ascii="Times New Roman" w:eastAsia="Times New Roman" w:hAnsi="Times New Roman" w:cs="Times New Roman"/>
          <w:sz w:val="24"/>
          <w:szCs w:val="24"/>
          <w:lang w:eastAsia="en-GB"/>
        </w:rPr>
      </w:pPr>
      <w:hyperlink r:id="rId46" w:tgtFrame="_self" w:history="1">
        <w:r w:rsidRPr="000E15DF">
          <w:rPr>
            <w:rFonts w:ascii="Times New Roman" w:eastAsia="Times New Roman" w:hAnsi="Times New Roman" w:cs="Times New Roman"/>
            <w:color w:val="0E487E"/>
            <w:sz w:val="21"/>
            <w:szCs w:val="21"/>
            <w:u w:val="single"/>
            <w:lang w:eastAsia="en-GB"/>
          </w:rPr>
          <w:t>Replies</w:t>
        </w:r>
      </w:hyperlink>
    </w:p>
    <w:p w:rsidR="000E15DF" w:rsidRPr="000E15DF" w:rsidRDefault="000E15DF" w:rsidP="000E15DF">
      <w:pPr>
        <w:numPr>
          <w:ilvl w:val="1"/>
          <w:numId w:val="2"/>
        </w:numPr>
        <w:shd w:val="clear" w:color="auto" w:fill="FFFFFF"/>
        <w:spacing w:after="240" w:line="240" w:lineRule="auto"/>
        <w:ind w:left="1905" w:firstLine="0"/>
        <w:rPr>
          <w:rFonts w:ascii="Times New Roman" w:eastAsia="Times New Roman" w:hAnsi="Times New Roman" w:cs="Times New Roman"/>
          <w:sz w:val="24"/>
          <w:szCs w:val="24"/>
          <w:lang w:eastAsia="en-GB"/>
        </w:rPr>
      </w:pPr>
      <w:r>
        <w:rPr>
          <w:rFonts w:ascii="Times New Roman" w:eastAsia="Times New Roman" w:hAnsi="Times New Roman" w:cs="Times New Roman"/>
          <w:noProof/>
          <w:sz w:val="21"/>
          <w:szCs w:val="21"/>
          <w:lang w:eastAsia="en-GB"/>
        </w:rPr>
        <w:lastRenderedPageBreak/>
        <w:drawing>
          <wp:inline distT="0" distB="0" distL="0" distR="0">
            <wp:extent cx="4876800" cy="4876800"/>
            <wp:effectExtent l="0" t="0" r="0" b="0"/>
            <wp:docPr id="7" name="Picture 7" descr="http://lh5.googleusercontent.com/-i_8qncCcEmE/AAAAAAAAAAI/AAAAAAAAAd4/6i6H0_Km28Y/s512-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h5.googleusercontent.com/-i_8qncCcEmE/AAAAAAAAAAI/AAAAAAAAAd4/6i6H0_Km28Y/s512-c/photo.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0E15DF" w:rsidRPr="000E15DF" w:rsidRDefault="000E15DF" w:rsidP="000E15DF">
      <w:pPr>
        <w:shd w:val="clear" w:color="auto" w:fill="FFFFFF"/>
        <w:spacing w:after="120" w:line="240" w:lineRule="auto"/>
        <w:ind w:left="2625"/>
        <w:rPr>
          <w:rFonts w:ascii="Times New Roman" w:eastAsia="Times New Roman" w:hAnsi="Times New Roman" w:cs="Times New Roman"/>
          <w:sz w:val="21"/>
          <w:szCs w:val="21"/>
          <w:lang w:eastAsia="en-GB"/>
        </w:rPr>
      </w:pPr>
      <w:hyperlink r:id="rId47" w:history="1">
        <w:proofErr w:type="spellStart"/>
        <w:r w:rsidRPr="000E15DF">
          <w:rPr>
            <w:rFonts w:ascii="Times New Roman" w:eastAsia="Times New Roman" w:hAnsi="Times New Roman" w:cs="Times New Roman"/>
            <w:b/>
            <w:bCs/>
            <w:color w:val="0E487E"/>
            <w:sz w:val="21"/>
            <w:szCs w:val="21"/>
            <w:u w:val="single"/>
            <w:lang w:eastAsia="en-GB"/>
          </w:rPr>
          <w:t>Jeroen</w:t>
        </w:r>
        <w:proofErr w:type="spellEnd"/>
        <w:r w:rsidRPr="000E15DF">
          <w:rPr>
            <w:rFonts w:ascii="Times New Roman" w:eastAsia="Times New Roman" w:hAnsi="Times New Roman" w:cs="Times New Roman"/>
            <w:b/>
            <w:bCs/>
            <w:color w:val="0E487E"/>
            <w:sz w:val="21"/>
            <w:szCs w:val="21"/>
            <w:u w:val="single"/>
            <w:lang w:eastAsia="en-GB"/>
          </w:rPr>
          <w:t xml:space="preserve"> </w:t>
        </w:r>
        <w:proofErr w:type="spellStart"/>
        <w:r w:rsidRPr="000E15DF">
          <w:rPr>
            <w:rFonts w:ascii="Times New Roman" w:eastAsia="Times New Roman" w:hAnsi="Times New Roman" w:cs="Times New Roman"/>
            <w:b/>
            <w:bCs/>
            <w:color w:val="0E487E"/>
            <w:sz w:val="21"/>
            <w:szCs w:val="21"/>
            <w:u w:val="single"/>
            <w:lang w:eastAsia="en-GB"/>
          </w:rPr>
          <w:t>Reijn</w:t>
        </w:r>
      </w:hyperlink>
      <w:hyperlink r:id="rId48" w:anchor="c7800661087769709609" w:history="1">
        <w:r w:rsidRPr="000E15DF">
          <w:rPr>
            <w:rFonts w:ascii="Times New Roman" w:eastAsia="Times New Roman" w:hAnsi="Times New Roman" w:cs="Times New Roman"/>
            <w:color w:val="0E487E"/>
            <w:sz w:val="21"/>
            <w:szCs w:val="21"/>
            <w:u w:val="single"/>
            <w:lang w:eastAsia="en-GB"/>
          </w:rPr>
          <w:t>September</w:t>
        </w:r>
        <w:proofErr w:type="spellEnd"/>
        <w:r w:rsidRPr="000E15DF">
          <w:rPr>
            <w:rFonts w:ascii="Times New Roman" w:eastAsia="Times New Roman" w:hAnsi="Times New Roman" w:cs="Times New Roman"/>
            <w:color w:val="0E487E"/>
            <w:sz w:val="21"/>
            <w:szCs w:val="21"/>
            <w:u w:val="single"/>
            <w:lang w:eastAsia="en-GB"/>
          </w:rPr>
          <w:t xml:space="preserve"> 14, 2012 at 11:03 AM</w:t>
        </w:r>
      </w:hyperlink>
    </w:p>
    <w:p w:rsidR="000E15DF" w:rsidRPr="000E15DF" w:rsidRDefault="000E15DF" w:rsidP="000E15DF">
      <w:pPr>
        <w:shd w:val="clear" w:color="auto" w:fill="FFFFFF"/>
        <w:spacing w:after="120" w:line="240" w:lineRule="auto"/>
        <w:ind w:left="2625"/>
        <w:jc w:val="both"/>
        <w:rPr>
          <w:rFonts w:ascii="Times New Roman" w:eastAsia="Times New Roman" w:hAnsi="Times New Roman" w:cs="Times New Roman"/>
          <w:sz w:val="21"/>
          <w:szCs w:val="21"/>
          <w:lang w:eastAsia="en-GB"/>
        </w:rPr>
      </w:pPr>
      <w:r w:rsidRPr="000E15DF">
        <w:rPr>
          <w:rFonts w:ascii="Times New Roman" w:eastAsia="Times New Roman" w:hAnsi="Times New Roman" w:cs="Times New Roman"/>
          <w:sz w:val="21"/>
          <w:szCs w:val="21"/>
          <w:lang w:eastAsia="en-GB"/>
        </w:rPr>
        <w:t xml:space="preserve">Hi I'm not sure if there is anything for C#. </w:t>
      </w:r>
      <w:proofErr w:type="spellStart"/>
      <w:r w:rsidRPr="000E15DF">
        <w:rPr>
          <w:rFonts w:ascii="Times New Roman" w:eastAsia="Times New Roman" w:hAnsi="Times New Roman" w:cs="Times New Roman"/>
          <w:sz w:val="21"/>
          <w:szCs w:val="21"/>
          <w:lang w:eastAsia="en-GB"/>
        </w:rPr>
        <w:t>Tika</w:t>
      </w:r>
      <w:proofErr w:type="spellEnd"/>
      <w:r w:rsidRPr="000E15DF">
        <w:rPr>
          <w:rFonts w:ascii="Times New Roman" w:eastAsia="Times New Roman" w:hAnsi="Times New Roman" w:cs="Times New Roman"/>
          <w:sz w:val="21"/>
          <w:szCs w:val="21"/>
          <w:lang w:eastAsia="en-GB"/>
        </w:rPr>
        <w:t xml:space="preserve"> should be able to extract a document and convert it to HTML yes.</w:t>
      </w:r>
    </w:p>
    <w:p w:rsidR="000E15DF" w:rsidRPr="000E15DF" w:rsidRDefault="000E15DF" w:rsidP="000E15DF">
      <w:pPr>
        <w:shd w:val="clear" w:color="auto" w:fill="FFFFFF"/>
        <w:spacing w:after="120" w:line="240" w:lineRule="auto"/>
        <w:ind w:left="1905"/>
        <w:rPr>
          <w:rFonts w:ascii="Times New Roman" w:eastAsia="Times New Roman" w:hAnsi="Times New Roman" w:cs="Times New Roman"/>
          <w:sz w:val="21"/>
          <w:szCs w:val="21"/>
          <w:lang w:eastAsia="en-GB"/>
        </w:rPr>
      </w:pPr>
      <w:hyperlink r:id="rId49" w:tgtFrame="_self" w:history="1">
        <w:r w:rsidRPr="000E15DF">
          <w:rPr>
            <w:rFonts w:ascii="Times New Roman" w:eastAsia="Times New Roman" w:hAnsi="Times New Roman" w:cs="Times New Roman"/>
            <w:b/>
            <w:bCs/>
            <w:color w:val="0E487E"/>
            <w:sz w:val="21"/>
            <w:szCs w:val="21"/>
            <w:u w:val="single"/>
            <w:lang w:eastAsia="en-GB"/>
          </w:rPr>
          <w:t>Reply</w:t>
        </w:r>
      </w:hyperlink>
    </w:p>
    <w:p w:rsidR="000E15DF" w:rsidRPr="000E15DF" w:rsidRDefault="000E15DF" w:rsidP="000E15DF">
      <w:pPr>
        <w:numPr>
          <w:ilvl w:val="0"/>
          <w:numId w:val="2"/>
        </w:numPr>
        <w:shd w:val="clear" w:color="auto" w:fill="FFFFFF"/>
        <w:spacing w:after="240" w:line="240" w:lineRule="auto"/>
        <w:ind w:left="645" w:firstLine="0"/>
        <w:rPr>
          <w:rFonts w:ascii="Times New Roman" w:eastAsia="Times New Roman" w:hAnsi="Times New Roman" w:cs="Times New Roman"/>
          <w:sz w:val="21"/>
          <w:szCs w:val="21"/>
          <w:lang w:eastAsia="en-GB"/>
        </w:rPr>
      </w:pPr>
      <w:r>
        <w:rPr>
          <w:rFonts w:ascii="Times New Roman" w:eastAsia="Times New Roman" w:hAnsi="Times New Roman" w:cs="Times New Roman"/>
          <w:noProof/>
          <w:sz w:val="21"/>
          <w:szCs w:val="21"/>
          <w:lang w:eastAsia="en-GB"/>
        </w:rPr>
        <w:drawing>
          <wp:inline distT="0" distB="0" distL="0" distR="0">
            <wp:extent cx="342900" cy="342900"/>
            <wp:effectExtent l="0" t="0" r="0" b="0"/>
            <wp:docPr id="6" name="Picture 6" descr="http://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1.blogblog.com/img/anon36.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0E15DF" w:rsidRPr="000E15DF" w:rsidRDefault="000E15DF" w:rsidP="000E15DF">
      <w:pPr>
        <w:shd w:val="clear" w:color="auto" w:fill="FFFFFF"/>
        <w:spacing w:after="240" w:line="240" w:lineRule="auto"/>
        <w:ind w:left="1365"/>
        <w:rPr>
          <w:rFonts w:ascii="Times New Roman" w:eastAsia="Times New Roman" w:hAnsi="Times New Roman" w:cs="Times New Roman"/>
          <w:sz w:val="21"/>
          <w:szCs w:val="21"/>
          <w:lang w:eastAsia="en-GB"/>
        </w:rPr>
      </w:pPr>
      <w:proofErr w:type="spellStart"/>
      <w:proofErr w:type="gramStart"/>
      <w:r w:rsidRPr="000E15DF">
        <w:rPr>
          <w:rFonts w:ascii="Times New Roman" w:eastAsia="Times New Roman" w:hAnsi="Times New Roman" w:cs="Times New Roman"/>
          <w:b/>
          <w:bCs/>
          <w:sz w:val="21"/>
          <w:szCs w:val="21"/>
          <w:lang w:eastAsia="en-GB"/>
        </w:rPr>
        <w:t>ivanov-void</w:t>
      </w:r>
      <w:proofErr w:type="gramEnd"/>
      <w:r w:rsidRPr="000E15DF">
        <w:rPr>
          <w:rFonts w:ascii="Times New Roman" w:eastAsia="Times New Roman" w:hAnsi="Times New Roman" w:cs="Times New Roman"/>
          <w:sz w:val="21"/>
          <w:szCs w:val="21"/>
          <w:lang w:eastAsia="en-GB"/>
        </w:rPr>
        <w:fldChar w:fldCharType="begin"/>
      </w:r>
      <w:r w:rsidRPr="000E15DF">
        <w:rPr>
          <w:rFonts w:ascii="Times New Roman" w:eastAsia="Times New Roman" w:hAnsi="Times New Roman" w:cs="Times New Roman"/>
          <w:sz w:val="21"/>
          <w:szCs w:val="21"/>
          <w:lang w:eastAsia="en-GB"/>
        </w:rPr>
        <w:instrText xml:space="preserve"> HYPERLINK "http://blog.jeroenreijn.com/2010/04/metadata-extraction-with-apache-tika.html?showComment=1355236170881" \l "c4921875966385835345" </w:instrText>
      </w:r>
      <w:r w:rsidRPr="000E15DF">
        <w:rPr>
          <w:rFonts w:ascii="Times New Roman" w:eastAsia="Times New Roman" w:hAnsi="Times New Roman" w:cs="Times New Roman"/>
          <w:sz w:val="21"/>
          <w:szCs w:val="21"/>
          <w:lang w:eastAsia="en-GB"/>
        </w:rPr>
        <w:fldChar w:fldCharType="separate"/>
      </w:r>
      <w:r w:rsidRPr="000E15DF">
        <w:rPr>
          <w:rFonts w:ascii="Times New Roman" w:eastAsia="Times New Roman" w:hAnsi="Times New Roman" w:cs="Times New Roman"/>
          <w:color w:val="0E487E"/>
          <w:sz w:val="21"/>
          <w:szCs w:val="21"/>
          <w:u w:val="single"/>
          <w:lang w:eastAsia="en-GB"/>
        </w:rPr>
        <w:t>December</w:t>
      </w:r>
      <w:proofErr w:type="spellEnd"/>
      <w:r w:rsidRPr="000E15DF">
        <w:rPr>
          <w:rFonts w:ascii="Times New Roman" w:eastAsia="Times New Roman" w:hAnsi="Times New Roman" w:cs="Times New Roman"/>
          <w:color w:val="0E487E"/>
          <w:sz w:val="21"/>
          <w:szCs w:val="21"/>
          <w:u w:val="single"/>
          <w:lang w:eastAsia="en-GB"/>
        </w:rPr>
        <w:t xml:space="preserve"> 11, 2012 at 3:29 PM</w:t>
      </w:r>
      <w:r w:rsidRPr="000E15DF">
        <w:rPr>
          <w:rFonts w:ascii="Times New Roman" w:eastAsia="Times New Roman" w:hAnsi="Times New Roman" w:cs="Times New Roman"/>
          <w:sz w:val="21"/>
          <w:szCs w:val="21"/>
          <w:lang w:eastAsia="en-GB"/>
        </w:rPr>
        <w:fldChar w:fldCharType="end"/>
      </w:r>
    </w:p>
    <w:p w:rsidR="000E15DF" w:rsidRPr="000E15DF" w:rsidRDefault="000E15DF" w:rsidP="000E15DF">
      <w:pPr>
        <w:shd w:val="clear" w:color="auto" w:fill="FFFFFF"/>
        <w:spacing w:after="120" w:line="240" w:lineRule="auto"/>
        <w:ind w:left="1365"/>
        <w:jc w:val="both"/>
        <w:rPr>
          <w:rFonts w:ascii="Times New Roman" w:eastAsia="Times New Roman" w:hAnsi="Times New Roman" w:cs="Times New Roman"/>
          <w:sz w:val="21"/>
          <w:szCs w:val="21"/>
          <w:lang w:eastAsia="en-GB"/>
        </w:rPr>
      </w:pPr>
      <w:proofErr w:type="gramStart"/>
      <w:r w:rsidRPr="000E15DF">
        <w:rPr>
          <w:rFonts w:ascii="Times New Roman" w:eastAsia="Times New Roman" w:hAnsi="Times New Roman" w:cs="Times New Roman"/>
          <w:sz w:val="21"/>
          <w:szCs w:val="21"/>
          <w:lang w:eastAsia="en-GB"/>
        </w:rPr>
        <w:t>very</w:t>
      </w:r>
      <w:proofErr w:type="gramEnd"/>
      <w:r w:rsidRPr="000E15DF">
        <w:rPr>
          <w:rFonts w:ascii="Times New Roman" w:eastAsia="Times New Roman" w:hAnsi="Times New Roman" w:cs="Times New Roman"/>
          <w:sz w:val="21"/>
          <w:szCs w:val="21"/>
          <w:lang w:eastAsia="en-GB"/>
        </w:rPr>
        <w:t xml:space="preserve"> </w:t>
      </w:r>
      <w:proofErr w:type="spellStart"/>
      <w:r w:rsidRPr="000E15DF">
        <w:rPr>
          <w:rFonts w:ascii="Times New Roman" w:eastAsia="Times New Roman" w:hAnsi="Times New Roman" w:cs="Times New Roman"/>
          <w:sz w:val="21"/>
          <w:szCs w:val="21"/>
          <w:lang w:eastAsia="en-GB"/>
        </w:rPr>
        <w:t>helpfull</w:t>
      </w:r>
      <w:proofErr w:type="spellEnd"/>
      <w:r w:rsidRPr="000E15DF">
        <w:rPr>
          <w:rFonts w:ascii="Times New Roman" w:eastAsia="Times New Roman" w:hAnsi="Times New Roman" w:cs="Times New Roman"/>
          <w:sz w:val="21"/>
          <w:szCs w:val="21"/>
          <w:lang w:eastAsia="en-GB"/>
        </w:rPr>
        <w:t>! Thanks!</w:t>
      </w:r>
    </w:p>
    <w:p w:rsidR="000E15DF" w:rsidRPr="000E15DF" w:rsidRDefault="000E15DF" w:rsidP="000E15DF">
      <w:pPr>
        <w:shd w:val="clear" w:color="auto" w:fill="FFFFFF"/>
        <w:spacing w:line="240" w:lineRule="auto"/>
        <w:ind w:left="1365"/>
        <w:rPr>
          <w:rFonts w:ascii="Times New Roman" w:eastAsia="Times New Roman" w:hAnsi="Times New Roman" w:cs="Times New Roman"/>
          <w:sz w:val="21"/>
          <w:szCs w:val="21"/>
          <w:lang w:eastAsia="en-GB"/>
        </w:rPr>
      </w:pPr>
      <w:hyperlink r:id="rId51" w:tgtFrame="_self" w:history="1">
        <w:r w:rsidRPr="000E15DF">
          <w:rPr>
            <w:rFonts w:ascii="Times New Roman" w:eastAsia="Times New Roman" w:hAnsi="Times New Roman" w:cs="Times New Roman"/>
            <w:color w:val="0E487E"/>
            <w:sz w:val="21"/>
            <w:szCs w:val="21"/>
            <w:u w:val="single"/>
            <w:lang w:eastAsia="en-GB"/>
          </w:rPr>
          <w:t>Reply</w:t>
        </w:r>
      </w:hyperlink>
    </w:p>
    <w:bookmarkStart w:id="2" w:name="comment-form"/>
    <w:bookmarkEnd w:id="2"/>
    <w:p w:rsidR="000E15DF" w:rsidRPr="000E15DF" w:rsidRDefault="000E15DF" w:rsidP="000E15DF">
      <w:pPr>
        <w:spacing w:line="240" w:lineRule="auto"/>
        <w:jc w:val="center"/>
        <w:rPr>
          <w:rFonts w:ascii="Times New Roman" w:eastAsia="Times New Roman" w:hAnsi="Times New Roman" w:cs="Times New Roman"/>
          <w:sz w:val="29"/>
          <w:szCs w:val="29"/>
          <w:lang w:eastAsia="en-GB"/>
        </w:rPr>
      </w:pPr>
      <w:r w:rsidRPr="000E15DF">
        <w:rPr>
          <w:rFonts w:ascii="Times New Roman" w:eastAsia="Times New Roman" w:hAnsi="Times New Roman" w:cs="Times New Roman"/>
          <w:sz w:val="29"/>
          <w:szCs w:val="29"/>
          <w:lang w:eastAsia="en-GB"/>
        </w:rPr>
        <w:fldChar w:fldCharType="begin"/>
      </w:r>
      <w:r w:rsidRPr="000E15DF">
        <w:rPr>
          <w:rFonts w:ascii="Times New Roman" w:eastAsia="Times New Roman" w:hAnsi="Times New Roman" w:cs="Times New Roman"/>
          <w:sz w:val="29"/>
          <w:szCs w:val="29"/>
          <w:lang w:eastAsia="en-GB"/>
        </w:rPr>
        <w:instrText xml:space="preserve"> HYPERLINK "http://blog.jeroenreijn.com/2010/05/photography-in-artis.html" \o "Newer Post" </w:instrText>
      </w:r>
      <w:r w:rsidRPr="000E15DF">
        <w:rPr>
          <w:rFonts w:ascii="Times New Roman" w:eastAsia="Times New Roman" w:hAnsi="Times New Roman" w:cs="Times New Roman"/>
          <w:sz w:val="29"/>
          <w:szCs w:val="29"/>
          <w:lang w:eastAsia="en-GB"/>
        </w:rPr>
        <w:fldChar w:fldCharType="separate"/>
      </w:r>
      <w:r w:rsidRPr="000E15DF">
        <w:rPr>
          <w:rFonts w:ascii="Times New Roman" w:eastAsia="Times New Roman" w:hAnsi="Times New Roman" w:cs="Times New Roman"/>
          <w:color w:val="0E487E"/>
          <w:sz w:val="29"/>
          <w:szCs w:val="29"/>
          <w:u w:val="single"/>
          <w:lang w:eastAsia="en-GB"/>
        </w:rPr>
        <w:t xml:space="preserve">Newer </w:t>
      </w:r>
      <w:proofErr w:type="spellStart"/>
      <w:r w:rsidRPr="000E15DF">
        <w:rPr>
          <w:rFonts w:ascii="Times New Roman" w:eastAsia="Times New Roman" w:hAnsi="Times New Roman" w:cs="Times New Roman"/>
          <w:color w:val="0E487E"/>
          <w:sz w:val="29"/>
          <w:szCs w:val="29"/>
          <w:u w:val="single"/>
          <w:lang w:eastAsia="en-GB"/>
        </w:rPr>
        <w:t>Post</w:t>
      </w:r>
      <w:r w:rsidRPr="000E15DF">
        <w:rPr>
          <w:rFonts w:ascii="Times New Roman" w:eastAsia="Times New Roman" w:hAnsi="Times New Roman" w:cs="Times New Roman"/>
          <w:sz w:val="29"/>
          <w:szCs w:val="29"/>
          <w:lang w:eastAsia="en-GB"/>
        </w:rPr>
        <w:fldChar w:fldCharType="end"/>
      </w:r>
      <w:hyperlink r:id="rId52" w:tooltip="Older Post" w:history="1">
        <w:r w:rsidRPr="000E15DF">
          <w:rPr>
            <w:rFonts w:ascii="Times New Roman" w:eastAsia="Times New Roman" w:hAnsi="Times New Roman" w:cs="Times New Roman"/>
            <w:color w:val="0E487E"/>
            <w:sz w:val="29"/>
            <w:szCs w:val="29"/>
            <w:u w:val="single"/>
            <w:lang w:eastAsia="en-GB"/>
          </w:rPr>
          <w:t>Older</w:t>
        </w:r>
        <w:proofErr w:type="spellEnd"/>
        <w:r w:rsidRPr="000E15DF">
          <w:rPr>
            <w:rFonts w:ascii="Times New Roman" w:eastAsia="Times New Roman" w:hAnsi="Times New Roman" w:cs="Times New Roman"/>
            <w:color w:val="0E487E"/>
            <w:sz w:val="29"/>
            <w:szCs w:val="29"/>
            <w:u w:val="single"/>
            <w:lang w:eastAsia="en-GB"/>
          </w:rPr>
          <w:t xml:space="preserve"> </w:t>
        </w:r>
        <w:proofErr w:type="spellStart"/>
        <w:r w:rsidRPr="000E15DF">
          <w:rPr>
            <w:rFonts w:ascii="Times New Roman" w:eastAsia="Times New Roman" w:hAnsi="Times New Roman" w:cs="Times New Roman"/>
            <w:color w:val="0E487E"/>
            <w:sz w:val="29"/>
            <w:szCs w:val="29"/>
            <w:u w:val="single"/>
            <w:lang w:eastAsia="en-GB"/>
          </w:rPr>
          <w:t>Post</w:t>
        </w:r>
      </w:hyperlink>
      <w:hyperlink r:id="rId53" w:history="1">
        <w:r w:rsidRPr="000E15DF">
          <w:rPr>
            <w:rFonts w:ascii="Times New Roman" w:eastAsia="Times New Roman" w:hAnsi="Times New Roman" w:cs="Times New Roman"/>
            <w:color w:val="0E487E"/>
            <w:sz w:val="29"/>
            <w:szCs w:val="29"/>
            <w:u w:val="single"/>
            <w:lang w:eastAsia="en-GB"/>
          </w:rPr>
          <w:t>Home</w:t>
        </w:r>
        <w:proofErr w:type="spellEnd"/>
      </w:hyperlink>
    </w:p>
    <w:p w:rsidR="000E15DF" w:rsidRPr="000E15DF" w:rsidRDefault="000E15DF" w:rsidP="000E15DF">
      <w:pPr>
        <w:spacing w:after="0" w:line="240" w:lineRule="auto"/>
        <w:rPr>
          <w:rFonts w:ascii="Times New Roman" w:eastAsia="Times New Roman" w:hAnsi="Times New Roman" w:cs="Times New Roman"/>
          <w:sz w:val="21"/>
          <w:szCs w:val="21"/>
          <w:lang w:eastAsia="en-GB"/>
        </w:rPr>
      </w:pPr>
      <w:r w:rsidRPr="000E15DF">
        <w:rPr>
          <w:rFonts w:ascii="Times New Roman" w:eastAsia="Times New Roman" w:hAnsi="Times New Roman" w:cs="Times New Roman"/>
          <w:sz w:val="21"/>
          <w:szCs w:val="21"/>
          <w:lang w:eastAsia="en-GB"/>
        </w:rPr>
        <w:t>Subscribe to: </w:t>
      </w:r>
      <w:hyperlink r:id="rId54" w:tgtFrame="_blank" w:history="1">
        <w:r w:rsidRPr="000E15DF">
          <w:rPr>
            <w:rFonts w:ascii="Times New Roman" w:eastAsia="Times New Roman" w:hAnsi="Times New Roman" w:cs="Times New Roman"/>
            <w:color w:val="0E487E"/>
            <w:sz w:val="21"/>
            <w:szCs w:val="21"/>
            <w:u w:val="single"/>
            <w:lang w:eastAsia="en-GB"/>
          </w:rPr>
          <w:t>Post Comments (Atom)</w:t>
        </w:r>
      </w:hyperlink>
    </w:p>
    <w:p w:rsidR="000E15DF" w:rsidRPr="000E15DF" w:rsidRDefault="000E15DF" w:rsidP="000E15DF">
      <w:pPr>
        <w:spacing w:before="120" w:after="120" w:line="240" w:lineRule="auto"/>
        <w:outlineLvl w:val="1"/>
        <w:rPr>
          <w:rFonts w:ascii="Arial" w:eastAsia="Times New Roman" w:hAnsi="Arial" w:cs="Arial"/>
          <w:b/>
          <w:bCs/>
          <w:caps/>
          <w:color w:val="5C5C5C"/>
          <w:sz w:val="20"/>
          <w:szCs w:val="20"/>
          <w:lang w:eastAsia="en-GB"/>
        </w:rPr>
      </w:pPr>
      <w:r w:rsidRPr="000E15DF">
        <w:rPr>
          <w:rFonts w:ascii="Arial" w:eastAsia="Times New Roman" w:hAnsi="Arial" w:cs="Arial"/>
          <w:b/>
          <w:bCs/>
          <w:caps/>
          <w:color w:val="5C5C5C"/>
          <w:sz w:val="20"/>
          <w:szCs w:val="20"/>
          <w:lang w:eastAsia="en-GB"/>
        </w:rPr>
        <w:t>PAGES</w:t>
      </w:r>
    </w:p>
    <w:p w:rsidR="000E15DF" w:rsidRPr="000E15DF" w:rsidRDefault="000E15DF" w:rsidP="000E15DF">
      <w:pPr>
        <w:numPr>
          <w:ilvl w:val="0"/>
          <w:numId w:val="3"/>
        </w:numPr>
        <w:spacing w:after="0" w:line="240" w:lineRule="auto"/>
        <w:ind w:left="225" w:firstLine="0"/>
        <w:rPr>
          <w:rFonts w:ascii="Times New Roman" w:eastAsia="Times New Roman" w:hAnsi="Times New Roman" w:cs="Times New Roman"/>
          <w:sz w:val="21"/>
          <w:szCs w:val="21"/>
          <w:lang w:eastAsia="en-GB"/>
        </w:rPr>
      </w:pPr>
      <w:hyperlink r:id="rId55" w:history="1">
        <w:r w:rsidRPr="000E15DF">
          <w:rPr>
            <w:rFonts w:ascii="Times New Roman" w:eastAsia="Times New Roman" w:hAnsi="Times New Roman" w:cs="Times New Roman"/>
            <w:color w:val="0E487E"/>
            <w:sz w:val="21"/>
            <w:szCs w:val="21"/>
            <w:u w:val="single"/>
            <w:lang w:eastAsia="en-GB"/>
          </w:rPr>
          <w:t>Home</w:t>
        </w:r>
      </w:hyperlink>
    </w:p>
    <w:p w:rsidR="000E15DF" w:rsidRPr="000E15DF" w:rsidRDefault="000E15DF" w:rsidP="000E15DF">
      <w:pPr>
        <w:numPr>
          <w:ilvl w:val="0"/>
          <w:numId w:val="3"/>
        </w:numPr>
        <w:pBdr>
          <w:top w:val="dashed" w:sz="6" w:space="3" w:color="auto"/>
        </w:pBdr>
        <w:spacing w:after="0" w:line="240" w:lineRule="auto"/>
        <w:ind w:left="225" w:firstLine="0"/>
        <w:rPr>
          <w:rFonts w:ascii="Times New Roman" w:eastAsia="Times New Roman" w:hAnsi="Times New Roman" w:cs="Times New Roman"/>
          <w:sz w:val="21"/>
          <w:szCs w:val="21"/>
          <w:lang w:eastAsia="en-GB"/>
        </w:rPr>
      </w:pPr>
      <w:hyperlink r:id="rId56" w:history="1">
        <w:r w:rsidRPr="000E15DF">
          <w:rPr>
            <w:rFonts w:ascii="Times New Roman" w:eastAsia="Times New Roman" w:hAnsi="Times New Roman" w:cs="Times New Roman"/>
            <w:color w:val="0E487E"/>
            <w:sz w:val="21"/>
            <w:szCs w:val="21"/>
            <w:u w:val="single"/>
            <w:lang w:eastAsia="en-GB"/>
          </w:rPr>
          <w:t>About me</w:t>
        </w:r>
      </w:hyperlink>
    </w:p>
    <w:p w:rsidR="000E15DF" w:rsidRPr="000E15DF" w:rsidRDefault="000E15DF" w:rsidP="000E15DF">
      <w:pPr>
        <w:numPr>
          <w:ilvl w:val="0"/>
          <w:numId w:val="3"/>
        </w:numPr>
        <w:pBdr>
          <w:top w:val="dashed" w:sz="6" w:space="3" w:color="auto"/>
        </w:pBdr>
        <w:spacing w:after="0" w:line="240" w:lineRule="auto"/>
        <w:ind w:left="225" w:firstLine="0"/>
        <w:rPr>
          <w:rFonts w:ascii="Times New Roman" w:eastAsia="Times New Roman" w:hAnsi="Times New Roman" w:cs="Times New Roman"/>
          <w:sz w:val="21"/>
          <w:szCs w:val="21"/>
          <w:lang w:eastAsia="en-GB"/>
        </w:rPr>
      </w:pPr>
      <w:hyperlink r:id="rId57" w:history="1">
        <w:proofErr w:type="spellStart"/>
        <w:r w:rsidRPr="000E15DF">
          <w:rPr>
            <w:rFonts w:ascii="Times New Roman" w:eastAsia="Times New Roman" w:hAnsi="Times New Roman" w:cs="Times New Roman"/>
            <w:color w:val="0E487E"/>
            <w:sz w:val="21"/>
            <w:szCs w:val="21"/>
            <w:u w:val="single"/>
            <w:lang w:eastAsia="en-GB"/>
          </w:rPr>
          <w:t>GitHub</w:t>
        </w:r>
        <w:proofErr w:type="spellEnd"/>
      </w:hyperlink>
    </w:p>
    <w:p w:rsidR="000E15DF" w:rsidRPr="000E15DF" w:rsidRDefault="000E15DF" w:rsidP="000E15DF">
      <w:pPr>
        <w:numPr>
          <w:ilvl w:val="0"/>
          <w:numId w:val="3"/>
        </w:numPr>
        <w:pBdr>
          <w:top w:val="dashed" w:sz="6" w:space="3" w:color="auto"/>
        </w:pBdr>
        <w:spacing w:line="240" w:lineRule="auto"/>
        <w:ind w:left="225" w:firstLine="0"/>
        <w:rPr>
          <w:rFonts w:ascii="Times New Roman" w:eastAsia="Times New Roman" w:hAnsi="Times New Roman" w:cs="Times New Roman"/>
          <w:sz w:val="21"/>
          <w:szCs w:val="21"/>
          <w:lang w:eastAsia="en-GB"/>
        </w:rPr>
      </w:pPr>
      <w:hyperlink r:id="rId58" w:history="1">
        <w:r w:rsidRPr="000E15DF">
          <w:rPr>
            <w:rFonts w:ascii="Times New Roman" w:eastAsia="Times New Roman" w:hAnsi="Times New Roman" w:cs="Times New Roman"/>
            <w:color w:val="0E487E"/>
            <w:sz w:val="21"/>
            <w:szCs w:val="21"/>
            <w:u w:val="single"/>
            <w:lang w:eastAsia="en-GB"/>
          </w:rPr>
          <w:t>Twitter</w:t>
        </w:r>
      </w:hyperlink>
    </w:p>
    <w:p w:rsidR="000E15DF" w:rsidRPr="000E15DF" w:rsidRDefault="000E15DF" w:rsidP="000E15DF">
      <w:pPr>
        <w:spacing w:after="120" w:line="240" w:lineRule="auto"/>
        <w:outlineLvl w:val="1"/>
        <w:rPr>
          <w:rFonts w:ascii="Arial" w:eastAsia="Times New Roman" w:hAnsi="Arial" w:cs="Arial"/>
          <w:b/>
          <w:bCs/>
          <w:caps/>
          <w:color w:val="5C5C5C"/>
          <w:sz w:val="20"/>
          <w:szCs w:val="20"/>
          <w:lang w:eastAsia="en-GB"/>
        </w:rPr>
      </w:pPr>
      <w:r w:rsidRPr="000E15DF">
        <w:rPr>
          <w:rFonts w:ascii="Arial" w:eastAsia="Times New Roman" w:hAnsi="Arial" w:cs="Arial"/>
          <w:b/>
          <w:bCs/>
          <w:caps/>
          <w:color w:val="5C5C5C"/>
          <w:sz w:val="20"/>
          <w:szCs w:val="20"/>
          <w:lang w:eastAsia="en-GB"/>
        </w:rPr>
        <w:lastRenderedPageBreak/>
        <w:t>ABOUT ME</w:t>
      </w:r>
    </w:p>
    <w:p w:rsidR="000E15DF" w:rsidRPr="000E15DF" w:rsidRDefault="000E15DF" w:rsidP="000E15DF">
      <w:pPr>
        <w:spacing w:after="120" w:line="240" w:lineRule="auto"/>
        <w:rPr>
          <w:rFonts w:ascii="Times New Roman" w:eastAsia="Times New Roman" w:hAnsi="Times New Roman" w:cs="Times New Roman"/>
          <w:sz w:val="21"/>
          <w:szCs w:val="21"/>
          <w:lang w:eastAsia="en-GB"/>
        </w:rPr>
      </w:pPr>
      <w:r>
        <w:rPr>
          <w:rFonts w:ascii="Times New Roman" w:eastAsia="Times New Roman" w:hAnsi="Times New Roman" w:cs="Times New Roman"/>
          <w:noProof/>
          <w:color w:val="0E487E"/>
          <w:sz w:val="21"/>
          <w:szCs w:val="21"/>
          <w:lang w:eastAsia="en-GB"/>
        </w:rPr>
        <w:drawing>
          <wp:inline distT="0" distB="0" distL="0" distR="0">
            <wp:extent cx="762000" cy="762000"/>
            <wp:effectExtent l="0" t="0" r="0" b="0"/>
            <wp:docPr id="5" name="Picture 5" descr="My Photo">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 Photo">
                      <a:hlinkClick r:id="rId59"/>
                    </pic:cNvPr>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0E15DF" w:rsidRPr="000E15DF" w:rsidRDefault="000E15DF" w:rsidP="000E15DF">
      <w:pPr>
        <w:spacing w:after="0" w:line="240" w:lineRule="auto"/>
        <w:rPr>
          <w:rFonts w:ascii="Times New Roman" w:eastAsia="Times New Roman" w:hAnsi="Times New Roman" w:cs="Times New Roman"/>
          <w:b/>
          <w:bCs/>
          <w:sz w:val="21"/>
          <w:szCs w:val="21"/>
          <w:lang w:eastAsia="en-GB"/>
        </w:rPr>
      </w:pPr>
      <w:hyperlink r:id="rId61" w:history="1">
        <w:proofErr w:type="spellStart"/>
        <w:r w:rsidRPr="000E15DF">
          <w:rPr>
            <w:rFonts w:ascii="Times New Roman" w:eastAsia="Times New Roman" w:hAnsi="Times New Roman" w:cs="Times New Roman"/>
            <w:b/>
            <w:bCs/>
            <w:color w:val="0E487E"/>
            <w:sz w:val="21"/>
            <w:szCs w:val="21"/>
            <w:u w:val="single"/>
            <w:lang w:eastAsia="en-GB"/>
          </w:rPr>
          <w:t>Jeroen</w:t>
        </w:r>
        <w:proofErr w:type="spellEnd"/>
        <w:r w:rsidRPr="000E15DF">
          <w:rPr>
            <w:rFonts w:ascii="Times New Roman" w:eastAsia="Times New Roman" w:hAnsi="Times New Roman" w:cs="Times New Roman"/>
            <w:b/>
            <w:bCs/>
            <w:color w:val="0E487E"/>
            <w:sz w:val="21"/>
            <w:szCs w:val="21"/>
            <w:u w:val="single"/>
            <w:lang w:eastAsia="en-GB"/>
          </w:rPr>
          <w:t xml:space="preserve"> </w:t>
        </w:r>
        <w:proofErr w:type="spellStart"/>
        <w:r w:rsidRPr="000E15DF">
          <w:rPr>
            <w:rFonts w:ascii="Times New Roman" w:eastAsia="Times New Roman" w:hAnsi="Times New Roman" w:cs="Times New Roman"/>
            <w:b/>
            <w:bCs/>
            <w:color w:val="0E487E"/>
            <w:sz w:val="21"/>
            <w:szCs w:val="21"/>
            <w:u w:val="single"/>
            <w:lang w:eastAsia="en-GB"/>
          </w:rPr>
          <w:t>Reijn</w:t>
        </w:r>
        <w:proofErr w:type="spellEnd"/>
      </w:hyperlink>
    </w:p>
    <w:p w:rsidR="000E15DF" w:rsidRPr="000E15DF" w:rsidRDefault="000E15DF" w:rsidP="000E15DF">
      <w:pPr>
        <w:spacing w:before="120" w:after="120" w:line="240" w:lineRule="auto"/>
        <w:ind w:left="945"/>
        <w:rPr>
          <w:rFonts w:ascii="Times New Roman" w:eastAsia="Times New Roman" w:hAnsi="Times New Roman" w:cs="Times New Roman"/>
          <w:sz w:val="21"/>
          <w:szCs w:val="21"/>
          <w:lang w:eastAsia="en-GB"/>
        </w:rPr>
      </w:pPr>
      <w:proofErr w:type="gramStart"/>
      <w:r w:rsidRPr="000E15DF">
        <w:rPr>
          <w:rFonts w:ascii="Times New Roman" w:eastAsia="Times New Roman" w:hAnsi="Times New Roman" w:cs="Times New Roman"/>
          <w:sz w:val="21"/>
          <w:szCs w:val="21"/>
          <w:lang w:eastAsia="en-GB"/>
        </w:rPr>
        <w:t>Working as a Solution Architect at </w:t>
      </w:r>
      <w:hyperlink r:id="rId62" w:history="1">
        <w:r w:rsidRPr="000E15DF">
          <w:rPr>
            <w:rFonts w:ascii="Times New Roman" w:eastAsia="Times New Roman" w:hAnsi="Times New Roman" w:cs="Times New Roman"/>
            <w:color w:val="0E487E"/>
            <w:sz w:val="21"/>
            <w:szCs w:val="21"/>
            <w:u w:val="single"/>
            <w:lang w:eastAsia="en-GB"/>
          </w:rPr>
          <w:t>Hippo</w:t>
        </w:r>
      </w:hyperlink>
      <w:r w:rsidRPr="000E15DF">
        <w:rPr>
          <w:rFonts w:ascii="Times New Roman" w:eastAsia="Times New Roman" w:hAnsi="Times New Roman" w:cs="Times New Roman"/>
          <w:sz w:val="21"/>
          <w:szCs w:val="21"/>
          <w:lang w:eastAsia="en-GB"/>
        </w:rPr>
        <w:t>, committer at the </w:t>
      </w:r>
      <w:hyperlink r:id="rId63" w:history="1">
        <w:r w:rsidRPr="000E15DF">
          <w:rPr>
            <w:rFonts w:ascii="Times New Roman" w:eastAsia="Times New Roman" w:hAnsi="Times New Roman" w:cs="Times New Roman"/>
            <w:color w:val="0E487E"/>
            <w:sz w:val="21"/>
            <w:szCs w:val="21"/>
            <w:u w:val="single"/>
            <w:lang w:eastAsia="en-GB"/>
          </w:rPr>
          <w:t>Apache Software Foundation</w:t>
        </w:r>
      </w:hyperlink>
      <w:r w:rsidRPr="000E15DF">
        <w:rPr>
          <w:rFonts w:ascii="Times New Roman" w:eastAsia="Times New Roman" w:hAnsi="Times New Roman" w:cs="Times New Roman"/>
          <w:sz w:val="21"/>
          <w:szCs w:val="21"/>
          <w:lang w:eastAsia="en-GB"/>
        </w:rPr>
        <w:t> and Open Source enthusiast.</w:t>
      </w:r>
      <w:proofErr w:type="gramEnd"/>
      <w:r w:rsidRPr="000E15DF">
        <w:rPr>
          <w:rFonts w:ascii="Times New Roman" w:eastAsia="Times New Roman" w:hAnsi="Times New Roman" w:cs="Times New Roman"/>
          <w:sz w:val="21"/>
          <w:szCs w:val="21"/>
          <w:lang w:eastAsia="en-GB"/>
        </w:rPr>
        <w:t> </w:t>
      </w:r>
      <w:r w:rsidRPr="000E15DF">
        <w:rPr>
          <w:rFonts w:ascii="Times New Roman" w:eastAsia="Times New Roman" w:hAnsi="Times New Roman" w:cs="Times New Roman"/>
          <w:sz w:val="21"/>
          <w:szCs w:val="21"/>
          <w:lang w:eastAsia="en-GB"/>
        </w:rPr>
        <w:br/>
        <w:t>Most of what I write here is about Java based software development. </w:t>
      </w:r>
      <w:r w:rsidRPr="000E15DF">
        <w:rPr>
          <w:rFonts w:ascii="Times New Roman" w:eastAsia="Times New Roman" w:hAnsi="Times New Roman" w:cs="Times New Roman"/>
          <w:sz w:val="21"/>
          <w:szCs w:val="21"/>
          <w:lang w:eastAsia="en-GB"/>
        </w:rPr>
        <w:br/>
      </w:r>
      <w:r w:rsidRPr="000E15DF">
        <w:rPr>
          <w:rFonts w:ascii="Times New Roman" w:eastAsia="Times New Roman" w:hAnsi="Times New Roman" w:cs="Times New Roman"/>
          <w:sz w:val="21"/>
          <w:szCs w:val="21"/>
          <w:lang w:eastAsia="en-GB"/>
        </w:rPr>
        <w:br/>
        <w:t>The opinions expressed here are entirely my own and do not reflect the opinion of my employer or that of the Apache Software Foundation.</w:t>
      </w:r>
    </w:p>
    <w:p w:rsidR="000E15DF" w:rsidRPr="000E15DF" w:rsidRDefault="000E15DF" w:rsidP="000E15DF">
      <w:pPr>
        <w:spacing w:line="240" w:lineRule="auto"/>
        <w:rPr>
          <w:rFonts w:ascii="Times New Roman" w:eastAsia="Times New Roman" w:hAnsi="Times New Roman" w:cs="Times New Roman"/>
          <w:sz w:val="21"/>
          <w:szCs w:val="21"/>
          <w:lang w:eastAsia="en-GB"/>
        </w:rPr>
      </w:pPr>
      <w:hyperlink r:id="rId64" w:history="1">
        <w:r w:rsidRPr="000E15DF">
          <w:rPr>
            <w:rFonts w:ascii="Times New Roman" w:eastAsia="Times New Roman" w:hAnsi="Times New Roman" w:cs="Times New Roman"/>
            <w:color w:val="0E487E"/>
            <w:sz w:val="21"/>
            <w:szCs w:val="21"/>
            <w:u w:val="single"/>
            <w:lang w:eastAsia="en-GB"/>
          </w:rPr>
          <w:t>View my complete profile</w:t>
        </w:r>
      </w:hyperlink>
    </w:p>
    <w:p w:rsidR="000E15DF" w:rsidRPr="000E15DF" w:rsidRDefault="000E15DF" w:rsidP="000E15DF">
      <w:pPr>
        <w:spacing w:line="240" w:lineRule="auto"/>
        <w:rPr>
          <w:rFonts w:ascii="Times New Roman" w:eastAsia="Times New Roman" w:hAnsi="Times New Roman" w:cs="Times New Roman"/>
          <w:sz w:val="21"/>
          <w:szCs w:val="21"/>
          <w:lang w:eastAsia="en-GB"/>
        </w:rPr>
      </w:pPr>
      <w:r w:rsidRPr="000E15DF">
        <w:rPr>
          <w:rFonts w:ascii="Times New Roman" w:eastAsia="Times New Roman" w:hAnsi="Times New Roman" w:cs="Times New Roman"/>
          <w:sz w:val="21"/>
          <w:szCs w:val="21"/>
          <w:lang w:eastAsia="en-GB"/>
        </w:rPr>
        <w:t>There was an error in this gadget</w:t>
      </w:r>
    </w:p>
    <w:p w:rsidR="000E15DF" w:rsidRPr="000E15DF" w:rsidRDefault="000E15DF" w:rsidP="000E15DF">
      <w:pPr>
        <w:spacing w:after="120" w:line="240" w:lineRule="auto"/>
        <w:outlineLvl w:val="1"/>
        <w:rPr>
          <w:rFonts w:ascii="Arial" w:eastAsia="Times New Roman" w:hAnsi="Arial" w:cs="Arial"/>
          <w:b/>
          <w:bCs/>
          <w:caps/>
          <w:color w:val="5C5C5C"/>
          <w:sz w:val="20"/>
          <w:szCs w:val="20"/>
          <w:lang w:eastAsia="en-GB"/>
        </w:rPr>
      </w:pPr>
      <w:r w:rsidRPr="000E15DF">
        <w:rPr>
          <w:rFonts w:ascii="Arial" w:eastAsia="Times New Roman" w:hAnsi="Arial" w:cs="Arial"/>
          <w:b/>
          <w:bCs/>
          <w:caps/>
          <w:color w:val="5C5C5C"/>
          <w:sz w:val="20"/>
          <w:szCs w:val="20"/>
          <w:lang w:eastAsia="en-GB"/>
        </w:rPr>
        <w:t>ARCHIVE</w:t>
      </w:r>
    </w:p>
    <w:p w:rsidR="000E15DF" w:rsidRPr="000E15DF" w:rsidRDefault="000E15DF" w:rsidP="000E15DF">
      <w:pPr>
        <w:numPr>
          <w:ilvl w:val="0"/>
          <w:numId w:val="4"/>
        </w:numPr>
        <w:spacing w:before="60" w:after="60" w:line="240" w:lineRule="auto"/>
        <w:ind w:left="225" w:hanging="225"/>
        <w:rPr>
          <w:rFonts w:ascii="Times New Roman" w:eastAsia="Times New Roman" w:hAnsi="Times New Roman" w:cs="Times New Roman"/>
          <w:sz w:val="21"/>
          <w:szCs w:val="21"/>
          <w:lang w:eastAsia="en-GB"/>
        </w:rPr>
      </w:pPr>
      <w:hyperlink r:id="rId65" w:history="1">
        <w:r w:rsidRPr="000E15DF">
          <w:rPr>
            <w:rFonts w:ascii="Arial" w:eastAsia="Times New Roman" w:hAnsi="Arial" w:cs="Arial"/>
            <w:color w:val="0000FF"/>
            <w:sz w:val="21"/>
            <w:szCs w:val="21"/>
            <w:u w:val="single"/>
            <w:lang w:eastAsia="en-GB"/>
          </w:rPr>
          <w:t>►  </w:t>
        </w:r>
      </w:hyperlink>
      <w:hyperlink r:id="rId66" w:history="1">
        <w:r w:rsidRPr="000E15DF">
          <w:rPr>
            <w:rFonts w:ascii="Times New Roman" w:eastAsia="Times New Roman" w:hAnsi="Times New Roman" w:cs="Times New Roman"/>
            <w:color w:val="0E487E"/>
            <w:sz w:val="21"/>
            <w:szCs w:val="21"/>
            <w:u w:val="single"/>
            <w:lang w:eastAsia="en-GB"/>
          </w:rPr>
          <w:t>2013</w:t>
        </w:r>
      </w:hyperlink>
      <w:r w:rsidRPr="000E15DF">
        <w:rPr>
          <w:rFonts w:ascii="Times New Roman" w:eastAsia="Times New Roman" w:hAnsi="Times New Roman" w:cs="Times New Roman"/>
          <w:sz w:val="21"/>
          <w:szCs w:val="21"/>
          <w:lang w:eastAsia="en-GB"/>
        </w:rPr>
        <w:t> (1)</w:t>
      </w:r>
    </w:p>
    <w:p w:rsidR="000E15DF" w:rsidRPr="000E15DF" w:rsidRDefault="000E15DF" w:rsidP="000E15DF">
      <w:pPr>
        <w:numPr>
          <w:ilvl w:val="0"/>
          <w:numId w:val="5"/>
        </w:numPr>
        <w:spacing w:before="60" w:after="60" w:line="240" w:lineRule="auto"/>
        <w:ind w:left="225" w:hanging="225"/>
        <w:rPr>
          <w:rFonts w:ascii="Times New Roman" w:eastAsia="Times New Roman" w:hAnsi="Times New Roman" w:cs="Times New Roman"/>
          <w:sz w:val="21"/>
          <w:szCs w:val="21"/>
          <w:lang w:eastAsia="en-GB"/>
        </w:rPr>
      </w:pPr>
      <w:hyperlink r:id="rId67" w:history="1">
        <w:r w:rsidRPr="000E15DF">
          <w:rPr>
            <w:rFonts w:ascii="Arial" w:eastAsia="Times New Roman" w:hAnsi="Arial" w:cs="Arial"/>
            <w:color w:val="0000FF"/>
            <w:sz w:val="21"/>
            <w:szCs w:val="21"/>
            <w:u w:val="single"/>
            <w:lang w:eastAsia="en-GB"/>
          </w:rPr>
          <w:t>►  </w:t>
        </w:r>
      </w:hyperlink>
      <w:hyperlink r:id="rId68" w:history="1">
        <w:r w:rsidRPr="000E15DF">
          <w:rPr>
            <w:rFonts w:ascii="Times New Roman" w:eastAsia="Times New Roman" w:hAnsi="Times New Roman" w:cs="Times New Roman"/>
            <w:color w:val="0E487E"/>
            <w:sz w:val="21"/>
            <w:szCs w:val="21"/>
            <w:u w:val="single"/>
            <w:lang w:eastAsia="en-GB"/>
          </w:rPr>
          <w:t>2012</w:t>
        </w:r>
      </w:hyperlink>
      <w:r w:rsidRPr="000E15DF">
        <w:rPr>
          <w:rFonts w:ascii="Times New Roman" w:eastAsia="Times New Roman" w:hAnsi="Times New Roman" w:cs="Times New Roman"/>
          <w:sz w:val="21"/>
          <w:szCs w:val="21"/>
          <w:lang w:eastAsia="en-GB"/>
        </w:rPr>
        <w:t> (4)</w:t>
      </w:r>
    </w:p>
    <w:p w:rsidR="000E15DF" w:rsidRPr="000E15DF" w:rsidRDefault="000E15DF" w:rsidP="000E15DF">
      <w:pPr>
        <w:numPr>
          <w:ilvl w:val="0"/>
          <w:numId w:val="6"/>
        </w:numPr>
        <w:spacing w:before="60" w:after="60" w:line="240" w:lineRule="auto"/>
        <w:ind w:left="225" w:hanging="225"/>
        <w:rPr>
          <w:rFonts w:ascii="Times New Roman" w:eastAsia="Times New Roman" w:hAnsi="Times New Roman" w:cs="Times New Roman"/>
          <w:sz w:val="21"/>
          <w:szCs w:val="21"/>
          <w:lang w:eastAsia="en-GB"/>
        </w:rPr>
      </w:pPr>
      <w:hyperlink r:id="rId69" w:history="1">
        <w:r w:rsidRPr="000E15DF">
          <w:rPr>
            <w:rFonts w:ascii="Arial" w:eastAsia="Times New Roman" w:hAnsi="Arial" w:cs="Arial"/>
            <w:color w:val="0000FF"/>
            <w:sz w:val="21"/>
            <w:szCs w:val="21"/>
            <w:u w:val="single"/>
            <w:lang w:eastAsia="en-GB"/>
          </w:rPr>
          <w:t>►  </w:t>
        </w:r>
      </w:hyperlink>
      <w:hyperlink r:id="rId70" w:history="1">
        <w:r w:rsidRPr="000E15DF">
          <w:rPr>
            <w:rFonts w:ascii="Times New Roman" w:eastAsia="Times New Roman" w:hAnsi="Times New Roman" w:cs="Times New Roman"/>
            <w:color w:val="0E487E"/>
            <w:sz w:val="21"/>
            <w:szCs w:val="21"/>
            <w:u w:val="single"/>
            <w:lang w:eastAsia="en-GB"/>
          </w:rPr>
          <w:t>2011</w:t>
        </w:r>
      </w:hyperlink>
      <w:r w:rsidRPr="000E15DF">
        <w:rPr>
          <w:rFonts w:ascii="Times New Roman" w:eastAsia="Times New Roman" w:hAnsi="Times New Roman" w:cs="Times New Roman"/>
          <w:sz w:val="21"/>
          <w:szCs w:val="21"/>
          <w:lang w:eastAsia="en-GB"/>
        </w:rPr>
        <w:t> (8)</w:t>
      </w:r>
    </w:p>
    <w:p w:rsidR="000E15DF" w:rsidRPr="000E15DF" w:rsidRDefault="000E15DF" w:rsidP="000E15DF">
      <w:pPr>
        <w:numPr>
          <w:ilvl w:val="0"/>
          <w:numId w:val="7"/>
        </w:numPr>
        <w:spacing w:before="60" w:after="60" w:line="240" w:lineRule="auto"/>
        <w:ind w:left="225" w:hanging="225"/>
        <w:rPr>
          <w:rFonts w:ascii="Times New Roman" w:eastAsia="Times New Roman" w:hAnsi="Times New Roman" w:cs="Times New Roman"/>
          <w:sz w:val="21"/>
          <w:szCs w:val="21"/>
          <w:lang w:eastAsia="en-GB"/>
        </w:rPr>
      </w:pPr>
      <w:hyperlink r:id="rId71" w:history="1">
        <w:r w:rsidRPr="000E15DF">
          <w:rPr>
            <w:rFonts w:ascii="Arial" w:eastAsia="Times New Roman" w:hAnsi="Arial" w:cs="Arial"/>
            <w:color w:val="0000FF"/>
            <w:sz w:val="21"/>
            <w:szCs w:val="21"/>
            <w:u w:val="single"/>
            <w:lang w:eastAsia="en-GB"/>
          </w:rPr>
          <w:t>▼  </w:t>
        </w:r>
      </w:hyperlink>
      <w:hyperlink r:id="rId72" w:history="1">
        <w:r w:rsidRPr="000E15DF">
          <w:rPr>
            <w:rFonts w:ascii="Times New Roman" w:eastAsia="Times New Roman" w:hAnsi="Times New Roman" w:cs="Times New Roman"/>
            <w:color w:val="0E487E"/>
            <w:sz w:val="21"/>
            <w:szCs w:val="21"/>
            <w:u w:val="single"/>
            <w:lang w:eastAsia="en-GB"/>
          </w:rPr>
          <w:t>2010</w:t>
        </w:r>
      </w:hyperlink>
      <w:r w:rsidRPr="000E15DF">
        <w:rPr>
          <w:rFonts w:ascii="Times New Roman" w:eastAsia="Times New Roman" w:hAnsi="Times New Roman" w:cs="Times New Roman"/>
          <w:sz w:val="21"/>
          <w:szCs w:val="21"/>
          <w:lang w:eastAsia="en-GB"/>
        </w:rPr>
        <w:t> (9)</w:t>
      </w:r>
    </w:p>
    <w:p w:rsidR="000E15DF" w:rsidRPr="000E15DF" w:rsidRDefault="000E15DF" w:rsidP="000E15DF">
      <w:pPr>
        <w:numPr>
          <w:ilvl w:val="1"/>
          <w:numId w:val="7"/>
        </w:numPr>
        <w:spacing w:before="60" w:after="60" w:line="240" w:lineRule="auto"/>
        <w:ind w:left="225" w:hanging="225"/>
        <w:rPr>
          <w:rFonts w:ascii="Times New Roman" w:eastAsia="Times New Roman" w:hAnsi="Times New Roman" w:cs="Times New Roman"/>
          <w:sz w:val="21"/>
          <w:szCs w:val="21"/>
          <w:lang w:eastAsia="en-GB"/>
        </w:rPr>
      </w:pPr>
      <w:hyperlink r:id="rId73" w:history="1">
        <w:r w:rsidRPr="000E15DF">
          <w:rPr>
            <w:rFonts w:ascii="Arial" w:eastAsia="Times New Roman" w:hAnsi="Arial" w:cs="Arial"/>
            <w:color w:val="0000FF"/>
            <w:sz w:val="21"/>
            <w:szCs w:val="21"/>
            <w:u w:val="single"/>
            <w:lang w:eastAsia="en-GB"/>
          </w:rPr>
          <w:t>►  </w:t>
        </w:r>
      </w:hyperlink>
      <w:hyperlink r:id="rId74" w:history="1">
        <w:r w:rsidRPr="000E15DF">
          <w:rPr>
            <w:rFonts w:ascii="Times New Roman" w:eastAsia="Times New Roman" w:hAnsi="Times New Roman" w:cs="Times New Roman"/>
            <w:color w:val="0E487E"/>
            <w:sz w:val="21"/>
            <w:szCs w:val="21"/>
            <w:u w:val="single"/>
            <w:lang w:eastAsia="en-GB"/>
          </w:rPr>
          <w:t>October</w:t>
        </w:r>
      </w:hyperlink>
      <w:r w:rsidRPr="000E15DF">
        <w:rPr>
          <w:rFonts w:ascii="Times New Roman" w:eastAsia="Times New Roman" w:hAnsi="Times New Roman" w:cs="Times New Roman"/>
          <w:sz w:val="21"/>
          <w:szCs w:val="21"/>
          <w:lang w:eastAsia="en-GB"/>
        </w:rPr>
        <w:t> (3)</w:t>
      </w:r>
    </w:p>
    <w:p w:rsidR="000E15DF" w:rsidRPr="000E15DF" w:rsidRDefault="000E15DF" w:rsidP="000E15DF">
      <w:pPr>
        <w:numPr>
          <w:ilvl w:val="1"/>
          <w:numId w:val="7"/>
        </w:numPr>
        <w:spacing w:before="60" w:after="60" w:line="240" w:lineRule="auto"/>
        <w:ind w:left="225" w:hanging="225"/>
        <w:rPr>
          <w:rFonts w:ascii="Times New Roman" w:eastAsia="Times New Roman" w:hAnsi="Times New Roman" w:cs="Times New Roman"/>
          <w:sz w:val="21"/>
          <w:szCs w:val="21"/>
          <w:lang w:eastAsia="en-GB"/>
        </w:rPr>
      </w:pPr>
      <w:hyperlink r:id="rId75" w:history="1">
        <w:r w:rsidRPr="000E15DF">
          <w:rPr>
            <w:rFonts w:ascii="Arial" w:eastAsia="Times New Roman" w:hAnsi="Arial" w:cs="Arial"/>
            <w:color w:val="0000FF"/>
            <w:sz w:val="21"/>
            <w:szCs w:val="21"/>
            <w:u w:val="single"/>
            <w:lang w:eastAsia="en-GB"/>
          </w:rPr>
          <w:t>►  </w:t>
        </w:r>
      </w:hyperlink>
      <w:hyperlink r:id="rId76" w:history="1">
        <w:r w:rsidRPr="000E15DF">
          <w:rPr>
            <w:rFonts w:ascii="Times New Roman" w:eastAsia="Times New Roman" w:hAnsi="Times New Roman" w:cs="Times New Roman"/>
            <w:color w:val="0E487E"/>
            <w:sz w:val="21"/>
            <w:szCs w:val="21"/>
            <w:u w:val="single"/>
            <w:lang w:eastAsia="en-GB"/>
          </w:rPr>
          <w:t>June</w:t>
        </w:r>
      </w:hyperlink>
      <w:r w:rsidRPr="000E15DF">
        <w:rPr>
          <w:rFonts w:ascii="Times New Roman" w:eastAsia="Times New Roman" w:hAnsi="Times New Roman" w:cs="Times New Roman"/>
          <w:sz w:val="21"/>
          <w:szCs w:val="21"/>
          <w:lang w:eastAsia="en-GB"/>
        </w:rPr>
        <w:t> (1)</w:t>
      </w:r>
    </w:p>
    <w:p w:rsidR="000E15DF" w:rsidRPr="000E15DF" w:rsidRDefault="000E15DF" w:rsidP="000E15DF">
      <w:pPr>
        <w:numPr>
          <w:ilvl w:val="1"/>
          <w:numId w:val="7"/>
        </w:numPr>
        <w:spacing w:before="60" w:after="60" w:line="240" w:lineRule="auto"/>
        <w:ind w:left="225" w:hanging="225"/>
        <w:rPr>
          <w:rFonts w:ascii="Times New Roman" w:eastAsia="Times New Roman" w:hAnsi="Times New Roman" w:cs="Times New Roman"/>
          <w:sz w:val="21"/>
          <w:szCs w:val="21"/>
          <w:lang w:eastAsia="en-GB"/>
        </w:rPr>
      </w:pPr>
      <w:hyperlink r:id="rId77" w:history="1">
        <w:r w:rsidRPr="000E15DF">
          <w:rPr>
            <w:rFonts w:ascii="Arial" w:eastAsia="Times New Roman" w:hAnsi="Arial" w:cs="Arial"/>
            <w:color w:val="0000FF"/>
            <w:sz w:val="21"/>
            <w:szCs w:val="21"/>
            <w:u w:val="single"/>
            <w:lang w:eastAsia="en-GB"/>
          </w:rPr>
          <w:t>►  </w:t>
        </w:r>
      </w:hyperlink>
      <w:hyperlink r:id="rId78" w:history="1">
        <w:r w:rsidRPr="000E15DF">
          <w:rPr>
            <w:rFonts w:ascii="Times New Roman" w:eastAsia="Times New Roman" w:hAnsi="Times New Roman" w:cs="Times New Roman"/>
            <w:color w:val="0E487E"/>
            <w:sz w:val="21"/>
            <w:szCs w:val="21"/>
            <w:u w:val="single"/>
            <w:lang w:eastAsia="en-GB"/>
          </w:rPr>
          <w:t>May</w:t>
        </w:r>
      </w:hyperlink>
      <w:r w:rsidRPr="000E15DF">
        <w:rPr>
          <w:rFonts w:ascii="Times New Roman" w:eastAsia="Times New Roman" w:hAnsi="Times New Roman" w:cs="Times New Roman"/>
          <w:sz w:val="21"/>
          <w:szCs w:val="21"/>
          <w:lang w:eastAsia="en-GB"/>
        </w:rPr>
        <w:t> (2)</w:t>
      </w:r>
    </w:p>
    <w:p w:rsidR="000E15DF" w:rsidRPr="000E15DF" w:rsidRDefault="000E15DF" w:rsidP="000E15DF">
      <w:pPr>
        <w:numPr>
          <w:ilvl w:val="1"/>
          <w:numId w:val="7"/>
        </w:numPr>
        <w:spacing w:before="60" w:after="60" w:line="240" w:lineRule="auto"/>
        <w:ind w:left="225" w:hanging="225"/>
        <w:rPr>
          <w:rFonts w:ascii="Times New Roman" w:eastAsia="Times New Roman" w:hAnsi="Times New Roman" w:cs="Times New Roman"/>
          <w:sz w:val="21"/>
          <w:szCs w:val="21"/>
          <w:lang w:eastAsia="en-GB"/>
        </w:rPr>
      </w:pPr>
      <w:hyperlink r:id="rId79" w:history="1">
        <w:r w:rsidRPr="000E15DF">
          <w:rPr>
            <w:rFonts w:ascii="Arial" w:eastAsia="Times New Roman" w:hAnsi="Arial" w:cs="Arial"/>
            <w:color w:val="0000FF"/>
            <w:sz w:val="21"/>
            <w:szCs w:val="21"/>
            <w:u w:val="single"/>
            <w:lang w:eastAsia="en-GB"/>
          </w:rPr>
          <w:t>▼  </w:t>
        </w:r>
      </w:hyperlink>
      <w:hyperlink r:id="rId80" w:history="1">
        <w:r w:rsidRPr="000E15DF">
          <w:rPr>
            <w:rFonts w:ascii="Times New Roman" w:eastAsia="Times New Roman" w:hAnsi="Times New Roman" w:cs="Times New Roman"/>
            <w:color w:val="0E487E"/>
            <w:sz w:val="21"/>
            <w:szCs w:val="21"/>
            <w:u w:val="single"/>
            <w:lang w:eastAsia="en-GB"/>
          </w:rPr>
          <w:t>April</w:t>
        </w:r>
      </w:hyperlink>
      <w:r w:rsidRPr="000E15DF">
        <w:rPr>
          <w:rFonts w:ascii="Times New Roman" w:eastAsia="Times New Roman" w:hAnsi="Times New Roman" w:cs="Times New Roman"/>
          <w:sz w:val="21"/>
          <w:szCs w:val="21"/>
          <w:lang w:eastAsia="en-GB"/>
        </w:rPr>
        <w:t> (1)</w:t>
      </w:r>
    </w:p>
    <w:p w:rsidR="000E15DF" w:rsidRPr="000E15DF" w:rsidRDefault="000E15DF" w:rsidP="000E15DF">
      <w:pPr>
        <w:numPr>
          <w:ilvl w:val="2"/>
          <w:numId w:val="7"/>
        </w:numPr>
        <w:spacing w:before="60" w:after="60" w:line="240" w:lineRule="auto"/>
        <w:ind w:left="225" w:hanging="225"/>
        <w:rPr>
          <w:rFonts w:ascii="Times New Roman" w:eastAsia="Times New Roman" w:hAnsi="Times New Roman" w:cs="Times New Roman"/>
          <w:sz w:val="21"/>
          <w:szCs w:val="21"/>
          <w:lang w:eastAsia="en-GB"/>
        </w:rPr>
      </w:pPr>
      <w:hyperlink r:id="rId81" w:history="1">
        <w:r w:rsidRPr="000E15DF">
          <w:rPr>
            <w:rFonts w:ascii="Times New Roman" w:eastAsia="Times New Roman" w:hAnsi="Times New Roman" w:cs="Times New Roman"/>
            <w:color w:val="0E487E"/>
            <w:sz w:val="21"/>
            <w:szCs w:val="21"/>
            <w:u w:val="single"/>
            <w:lang w:eastAsia="en-GB"/>
          </w:rPr>
          <w:t xml:space="preserve">Metadata extraction with Apache </w:t>
        </w:r>
        <w:proofErr w:type="spellStart"/>
        <w:r w:rsidRPr="000E15DF">
          <w:rPr>
            <w:rFonts w:ascii="Times New Roman" w:eastAsia="Times New Roman" w:hAnsi="Times New Roman" w:cs="Times New Roman"/>
            <w:color w:val="0E487E"/>
            <w:sz w:val="21"/>
            <w:szCs w:val="21"/>
            <w:u w:val="single"/>
            <w:lang w:eastAsia="en-GB"/>
          </w:rPr>
          <w:t>Tika</w:t>
        </w:r>
        <w:proofErr w:type="spellEnd"/>
      </w:hyperlink>
    </w:p>
    <w:p w:rsidR="000E15DF" w:rsidRPr="000E15DF" w:rsidRDefault="000E15DF" w:rsidP="000E15DF">
      <w:pPr>
        <w:numPr>
          <w:ilvl w:val="1"/>
          <w:numId w:val="7"/>
        </w:numPr>
        <w:spacing w:before="60" w:after="60" w:line="240" w:lineRule="auto"/>
        <w:ind w:left="225" w:hanging="225"/>
        <w:rPr>
          <w:rFonts w:ascii="Times New Roman" w:eastAsia="Times New Roman" w:hAnsi="Times New Roman" w:cs="Times New Roman"/>
          <w:sz w:val="21"/>
          <w:szCs w:val="21"/>
          <w:lang w:eastAsia="en-GB"/>
        </w:rPr>
      </w:pPr>
      <w:hyperlink r:id="rId82" w:history="1">
        <w:r w:rsidRPr="000E15DF">
          <w:rPr>
            <w:rFonts w:ascii="Arial" w:eastAsia="Times New Roman" w:hAnsi="Arial" w:cs="Arial"/>
            <w:color w:val="0000FF"/>
            <w:sz w:val="21"/>
            <w:szCs w:val="21"/>
            <w:u w:val="single"/>
            <w:lang w:eastAsia="en-GB"/>
          </w:rPr>
          <w:t>►  </w:t>
        </w:r>
      </w:hyperlink>
      <w:hyperlink r:id="rId83" w:history="1">
        <w:r w:rsidRPr="000E15DF">
          <w:rPr>
            <w:rFonts w:ascii="Times New Roman" w:eastAsia="Times New Roman" w:hAnsi="Times New Roman" w:cs="Times New Roman"/>
            <w:color w:val="0E487E"/>
            <w:sz w:val="21"/>
            <w:szCs w:val="21"/>
            <w:u w:val="single"/>
            <w:lang w:eastAsia="en-GB"/>
          </w:rPr>
          <w:t>February</w:t>
        </w:r>
      </w:hyperlink>
      <w:r w:rsidRPr="000E15DF">
        <w:rPr>
          <w:rFonts w:ascii="Times New Roman" w:eastAsia="Times New Roman" w:hAnsi="Times New Roman" w:cs="Times New Roman"/>
          <w:sz w:val="21"/>
          <w:szCs w:val="21"/>
          <w:lang w:eastAsia="en-GB"/>
        </w:rPr>
        <w:t> (1)</w:t>
      </w:r>
    </w:p>
    <w:p w:rsidR="000E15DF" w:rsidRPr="000E15DF" w:rsidRDefault="000E15DF" w:rsidP="000E15DF">
      <w:pPr>
        <w:numPr>
          <w:ilvl w:val="1"/>
          <w:numId w:val="7"/>
        </w:numPr>
        <w:spacing w:before="60" w:after="60" w:line="240" w:lineRule="auto"/>
        <w:ind w:left="225" w:hanging="225"/>
        <w:rPr>
          <w:rFonts w:ascii="Times New Roman" w:eastAsia="Times New Roman" w:hAnsi="Times New Roman" w:cs="Times New Roman"/>
          <w:sz w:val="21"/>
          <w:szCs w:val="21"/>
          <w:lang w:eastAsia="en-GB"/>
        </w:rPr>
      </w:pPr>
      <w:hyperlink r:id="rId84" w:history="1">
        <w:r w:rsidRPr="000E15DF">
          <w:rPr>
            <w:rFonts w:ascii="Arial" w:eastAsia="Times New Roman" w:hAnsi="Arial" w:cs="Arial"/>
            <w:color w:val="0000FF"/>
            <w:sz w:val="21"/>
            <w:szCs w:val="21"/>
            <w:u w:val="single"/>
            <w:lang w:eastAsia="en-GB"/>
          </w:rPr>
          <w:t>►  </w:t>
        </w:r>
      </w:hyperlink>
      <w:hyperlink r:id="rId85" w:history="1">
        <w:r w:rsidRPr="000E15DF">
          <w:rPr>
            <w:rFonts w:ascii="Times New Roman" w:eastAsia="Times New Roman" w:hAnsi="Times New Roman" w:cs="Times New Roman"/>
            <w:color w:val="0E487E"/>
            <w:sz w:val="21"/>
            <w:szCs w:val="21"/>
            <w:u w:val="single"/>
            <w:lang w:eastAsia="en-GB"/>
          </w:rPr>
          <w:t>January</w:t>
        </w:r>
      </w:hyperlink>
      <w:r w:rsidRPr="000E15DF">
        <w:rPr>
          <w:rFonts w:ascii="Times New Roman" w:eastAsia="Times New Roman" w:hAnsi="Times New Roman" w:cs="Times New Roman"/>
          <w:sz w:val="21"/>
          <w:szCs w:val="21"/>
          <w:lang w:eastAsia="en-GB"/>
        </w:rPr>
        <w:t> (1)</w:t>
      </w:r>
    </w:p>
    <w:p w:rsidR="000E15DF" w:rsidRPr="000E15DF" w:rsidRDefault="000E15DF" w:rsidP="000E15DF">
      <w:pPr>
        <w:numPr>
          <w:ilvl w:val="0"/>
          <w:numId w:val="8"/>
        </w:numPr>
        <w:spacing w:before="60" w:after="60" w:line="240" w:lineRule="auto"/>
        <w:ind w:left="225" w:hanging="225"/>
        <w:rPr>
          <w:rFonts w:ascii="Times New Roman" w:eastAsia="Times New Roman" w:hAnsi="Times New Roman" w:cs="Times New Roman"/>
          <w:sz w:val="21"/>
          <w:szCs w:val="21"/>
          <w:lang w:eastAsia="en-GB"/>
        </w:rPr>
      </w:pPr>
      <w:hyperlink r:id="rId86" w:history="1">
        <w:r w:rsidRPr="000E15DF">
          <w:rPr>
            <w:rFonts w:ascii="Arial" w:eastAsia="Times New Roman" w:hAnsi="Arial" w:cs="Arial"/>
            <w:color w:val="0000FF"/>
            <w:sz w:val="21"/>
            <w:szCs w:val="21"/>
            <w:u w:val="single"/>
            <w:lang w:eastAsia="en-GB"/>
          </w:rPr>
          <w:t>►  </w:t>
        </w:r>
      </w:hyperlink>
      <w:hyperlink r:id="rId87" w:history="1">
        <w:r w:rsidRPr="000E15DF">
          <w:rPr>
            <w:rFonts w:ascii="Times New Roman" w:eastAsia="Times New Roman" w:hAnsi="Times New Roman" w:cs="Times New Roman"/>
            <w:color w:val="0E487E"/>
            <w:sz w:val="21"/>
            <w:szCs w:val="21"/>
            <w:u w:val="single"/>
            <w:lang w:eastAsia="en-GB"/>
          </w:rPr>
          <w:t>2009</w:t>
        </w:r>
      </w:hyperlink>
      <w:r w:rsidRPr="000E15DF">
        <w:rPr>
          <w:rFonts w:ascii="Times New Roman" w:eastAsia="Times New Roman" w:hAnsi="Times New Roman" w:cs="Times New Roman"/>
          <w:sz w:val="21"/>
          <w:szCs w:val="21"/>
          <w:lang w:eastAsia="en-GB"/>
        </w:rPr>
        <w:t> (12)</w:t>
      </w:r>
    </w:p>
    <w:p w:rsidR="000E15DF" w:rsidRPr="000E15DF" w:rsidRDefault="000E15DF" w:rsidP="000E15DF">
      <w:pPr>
        <w:numPr>
          <w:ilvl w:val="0"/>
          <w:numId w:val="9"/>
        </w:numPr>
        <w:spacing w:before="60" w:after="60" w:line="240" w:lineRule="auto"/>
        <w:ind w:left="225" w:hanging="225"/>
        <w:rPr>
          <w:rFonts w:ascii="Times New Roman" w:eastAsia="Times New Roman" w:hAnsi="Times New Roman" w:cs="Times New Roman"/>
          <w:sz w:val="21"/>
          <w:szCs w:val="21"/>
          <w:lang w:eastAsia="en-GB"/>
        </w:rPr>
      </w:pPr>
      <w:hyperlink r:id="rId88" w:history="1">
        <w:r w:rsidRPr="000E15DF">
          <w:rPr>
            <w:rFonts w:ascii="Arial" w:eastAsia="Times New Roman" w:hAnsi="Arial" w:cs="Arial"/>
            <w:color w:val="0000FF"/>
            <w:sz w:val="21"/>
            <w:szCs w:val="21"/>
            <w:u w:val="single"/>
            <w:lang w:eastAsia="en-GB"/>
          </w:rPr>
          <w:t>►  </w:t>
        </w:r>
      </w:hyperlink>
      <w:hyperlink r:id="rId89" w:history="1">
        <w:r w:rsidRPr="000E15DF">
          <w:rPr>
            <w:rFonts w:ascii="Times New Roman" w:eastAsia="Times New Roman" w:hAnsi="Times New Roman" w:cs="Times New Roman"/>
            <w:color w:val="0E487E"/>
            <w:sz w:val="21"/>
            <w:szCs w:val="21"/>
            <w:u w:val="single"/>
            <w:lang w:eastAsia="en-GB"/>
          </w:rPr>
          <w:t>2008</w:t>
        </w:r>
      </w:hyperlink>
      <w:r w:rsidRPr="000E15DF">
        <w:rPr>
          <w:rFonts w:ascii="Times New Roman" w:eastAsia="Times New Roman" w:hAnsi="Times New Roman" w:cs="Times New Roman"/>
          <w:sz w:val="21"/>
          <w:szCs w:val="21"/>
          <w:lang w:eastAsia="en-GB"/>
        </w:rPr>
        <w:t> (24)</w:t>
      </w:r>
    </w:p>
    <w:p w:rsidR="000E15DF" w:rsidRPr="000E15DF" w:rsidRDefault="000E15DF" w:rsidP="000E15DF">
      <w:pPr>
        <w:numPr>
          <w:ilvl w:val="0"/>
          <w:numId w:val="10"/>
        </w:numPr>
        <w:spacing w:before="60" w:after="60" w:line="240" w:lineRule="auto"/>
        <w:ind w:left="225" w:hanging="225"/>
        <w:rPr>
          <w:rFonts w:ascii="Times New Roman" w:eastAsia="Times New Roman" w:hAnsi="Times New Roman" w:cs="Times New Roman"/>
          <w:sz w:val="21"/>
          <w:szCs w:val="21"/>
          <w:lang w:eastAsia="en-GB"/>
        </w:rPr>
      </w:pPr>
      <w:hyperlink r:id="rId90" w:history="1">
        <w:r w:rsidRPr="000E15DF">
          <w:rPr>
            <w:rFonts w:ascii="Arial" w:eastAsia="Times New Roman" w:hAnsi="Arial" w:cs="Arial"/>
            <w:color w:val="0000FF"/>
            <w:sz w:val="21"/>
            <w:szCs w:val="21"/>
            <w:u w:val="single"/>
            <w:lang w:eastAsia="en-GB"/>
          </w:rPr>
          <w:t>►  </w:t>
        </w:r>
      </w:hyperlink>
      <w:hyperlink r:id="rId91" w:history="1">
        <w:r w:rsidRPr="000E15DF">
          <w:rPr>
            <w:rFonts w:ascii="Times New Roman" w:eastAsia="Times New Roman" w:hAnsi="Times New Roman" w:cs="Times New Roman"/>
            <w:color w:val="0E487E"/>
            <w:sz w:val="21"/>
            <w:szCs w:val="21"/>
            <w:u w:val="single"/>
            <w:lang w:eastAsia="en-GB"/>
          </w:rPr>
          <w:t>2007</w:t>
        </w:r>
      </w:hyperlink>
      <w:r w:rsidRPr="000E15DF">
        <w:rPr>
          <w:rFonts w:ascii="Times New Roman" w:eastAsia="Times New Roman" w:hAnsi="Times New Roman" w:cs="Times New Roman"/>
          <w:sz w:val="21"/>
          <w:szCs w:val="21"/>
          <w:lang w:eastAsia="en-GB"/>
        </w:rPr>
        <w:t> (51)</w:t>
      </w:r>
    </w:p>
    <w:p w:rsidR="000E15DF" w:rsidRPr="000E15DF" w:rsidRDefault="000E15DF" w:rsidP="000E15DF">
      <w:pPr>
        <w:numPr>
          <w:ilvl w:val="0"/>
          <w:numId w:val="11"/>
        </w:numPr>
        <w:spacing w:before="60" w:line="240" w:lineRule="auto"/>
        <w:ind w:left="225" w:hanging="225"/>
        <w:rPr>
          <w:rFonts w:ascii="Times New Roman" w:eastAsia="Times New Roman" w:hAnsi="Times New Roman" w:cs="Times New Roman"/>
          <w:sz w:val="21"/>
          <w:szCs w:val="21"/>
          <w:lang w:eastAsia="en-GB"/>
        </w:rPr>
      </w:pPr>
      <w:hyperlink r:id="rId92" w:history="1">
        <w:r w:rsidRPr="000E15DF">
          <w:rPr>
            <w:rFonts w:ascii="Arial" w:eastAsia="Times New Roman" w:hAnsi="Arial" w:cs="Arial"/>
            <w:color w:val="0000FF"/>
            <w:sz w:val="21"/>
            <w:szCs w:val="21"/>
            <w:u w:val="single"/>
            <w:lang w:eastAsia="en-GB"/>
          </w:rPr>
          <w:t>►  </w:t>
        </w:r>
      </w:hyperlink>
      <w:hyperlink r:id="rId93" w:history="1">
        <w:r w:rsidRPr="000E15DF">
          <w:rPr>
            <w:rFonts w:ascii="Times New Roman" w:eastAsia="Times New Roman" w:hAnsi="Times New Roman" w:cs="Times New Roman"/>
            <w:color w:val="0E487E"/>
            <w:sz w:val="21"/>
            <w:szCs w:val="21"/>
            <w:u w:val="single"/>
            <w:lang w:eastAsia="en-GB"/>
          </w:rPr>
          <w:t>2006</w:t>
        </w:r>
      </w:hyperlink>
      <w:r w:rsidRPr="000E15DF">
        <w:rPr>
          <w:rFonts w:ascii="Times New Roman" w:eastAsia="Times New Roman" w:hAnsi="Times New Roman" w:cs="Times New Roman"/>
          <w:sz w:val="21"/>
          <w:szCs w:val="21"/>
          <w:lang w:eastAsia="en-GB"/>
        </w:rPr>
        <w:t> (68)</w:t>
      </w:r>
    </w:p>
    <w:p w:rsidR="000E15DF" w:rsidRPr="000E15DF" w:rsidRDefault="000E15DF" w:rsidP="000E15DF">
      <w:pPr>
        <w:spacing w:after="120" w:line="240" w:lineRule="auto"/>
        <w:outlineLvl w:val="1"/>
        <w:rPr>
          <w:ins w:id="3" w:author="Unknown"/>
          <w:rFonts w:ascii="Arial" w:eastAsia="Times New Roman" w:hAnsi="Arial" w:cs="Arial"/>
          <w:b/>
          <w:bCs/>
          <w:caps/>
          <w:color w:val="5C5C5C"/>
          <w:sz w:val="20"/>
          <w:szCs w:val="20"/>
          <w:lang w:eastAsia="en-GB"/>
        </w:rPr>
      </w:pPr>
      <w:ins w:id="4" w:author="Unknown">
        <w:r w:rsidRPr="000E15DF">
          <w:rPr>
            <w:rFonts w:ascii="Arial" w:eastAsia="Times New Roman" w:hAnsi="Arial" w:cs="Arial"/>
            <w:b/>
            <w:bCs/>
            <w:caps/>
            <w:color w:val="5C5C5C"/>
            <w:sz w:val="20"/>
            <w:szCs w:val="20"/>
            <w:lang w:eastAsia="en-GB"/>
          </w:rPr>
          <w:t>SUBSCRIBE TO</w:t>
        </w:r>
      </w:ins>
    </w:p>
    <w:p w:rsidR="000E15DF" w:rsidRPr="000E15DF" w:rsidRDefault="000E15DF" w:rsidP="000E15DF">
      <w:pPr>
        <w:spacing w:after="120" w:line="240" w:lineRule="auto"/>
        <w:rPr>
          <w:ins w:id="5" w:author="Unknown"/>
          <w:rFonts w:ascii="Times New Roman" w:eastAsia="Times New Roman" w:hAnsi="Times New Roman" w:cs="Times New Roman"/>
          <w:color w:val="999999"/>
          <w:sz w:val="21"/>
          <w:szCs w:val="21"/>
          <w:lang w:eastAsia="en-GB"/>
        </w:rPr>
      </w:pPr>
      <w:r>
        <w:rPr>
          <w:rFonts w:ascii="Times New Roman" w:eastAsia="Times New Roman" w:hAnsi="Times New Roman" w:cs="Times New Roman"/>
          <w:noProof/>
          <w:color w:val="999999"/>
          <w:sz w:val="21"/>
          <w:szCs w:val="21"/>
          <w:lang w:eastAsia="en-GB"/>
        </w:rPr>
        <w:drawing>
          <wp:inline distT="0" distB="0" distL="0" distR="0">
            <wp:extent cx="123825" cy="95250"/>
            <wp:effectExtent l="0" t="0" r="9525" b="0"/>
            <wp:docPr id="4" name="Picture 4" descr="http://img2.blogblog.com/img/widgets/arrow_dro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2.blogblog.com/img/widgets/arrow_dropdown.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Fonts w:ascii="Times New Roman" w:eastAsia="Times New Roman" w:hAnsi="Times New Roman" w:cs="Times New Roman"/>
          <w:noProof/>
          <w:color w:val="999999"/>
          <w:sz w:val="21"/>
          <w:szCs w:val="21"/>
          <w:lang w:eastAsia="en-GB"/>
        </w:rPr>
        <w:drawing>
          <wp:inline distT="0" distB="0" distL="0" distR="0">
            <wp:extent cx="114300" cy="114300"/>
            <wp:effectExtent l="0" t="0" r="0" b="0"/>
            <wp:docPr id="3" name="Picture 3" descr="http://img1.blogblog.com/img/icon_fe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1.blogblog.com/img/icon_feed12.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ins w:id="6" w:author="Unknown">
        <w:r w:rsidRPr="000E15DF">
          <w:rPr>
            <w:rFonts w:ascii="Times New Roman" w:eastAsia="Times New Roman" w:hAnsi="Times New Roman" w:cs="Times New Roman"/>
            <w:color w:val="999999"/>
            <w:sz w:val="21"/>
            <w:szCs w:val="21"/>
            <w:lang w:eastAsia="en-GB"/>
          </w:rPr>
          <w:t> Posts</w:t>
        </w:r>
      </w:ins>
    </w:p>
    <w:p w:rsidR="000E15DF" w:rsidRPr="000E15DF" w:rsidRDefault="000E15DF" w:rsidP="000E15DF">
      <w:pPr>
        <w:spacing w:after="120" w:line="240" w:lineRule="auto"/>
        <w:rPr>
          <w:ins w:id="7" w:author="Unknown"/>
          <w:rFonts w:ascii="Times New Roman" w:eastAsia="Times New Roman" w:hAnsi="Times New Roman" w:cs="Times New Roman"/>
          <w:color w:val="999999"/>
          <w:sz w:val="21"/>
          <w:szCs w:val="21"/>
          <w:lang w:eastAsia="en-GB"/>
        </w:rPr>
      </w:pPr>
      <w:r>
        <w:rPr>
          <w:rFonts w:ascii="Times New Roman" w:eastAsia="Times New Roman" w:hAnsi="Times New Roman" w:cs="Times New Roman"/>
          <w:noProof/>
          <w:color w:val="999999"/>
          <w:sz w:val="21"/>
          <w:szCs w:val="21"/>
          <w:lang w:eastAsia="en-GB"/>
        </w:rPr>
        <w:drawing>
          <wp:inline distT="0" distB="0" distL="0" distR="0">
            <wp:extent cx="123825" cy="95250"/>
            <wp:effectExtent l="0" t="0" r="9525" b="0"/>
            <wp:docPr id="2" name="Picture 2" descr="http://img2.blogblog.com/img/widgets/arrow_dro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2.blogblog.com/img/widgets/arrow_dropdown.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Pr>
          <w:rFonts w:ascii="Times New Roman" w:eastAsia="Times New Roman" w:hAnsi="Times New Roman" w:cs="Times New Roman"/>
          <w:noProof/>
          <w:color w:val="999999"/>
          <w:sz w:val="21"/>
          <w:szCs w:val="21"/>
          <w:lang w:eastAsia="en-GB"/>
        </w:rPr>
        <w:drawing>
          <wp:inline distT="0" distB="0" distL="0" distR="0">
            <wp:extent cx="114300" cy="114300"/>
            <wp:effectExtent l="0" t="0" r="0" b="0"/>
            <wp:docPr id="1" name="Picture 1" descr="http://img1.blogblog.com/img/icon_fe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1.blogblog.com/img/icon_feed12.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ins w:id="8" w:author="Unknown">
        <w:r w:rsidRPr="000E15DF">
          <w:rPr>
            <w:rFonts w:ascii="Times New Roman" w:eastAsia="Times New Roman" w:hAnsi="Times New Roman" w:cs="Times New Roman"/>
            <w:color w:val="999999"/>
            <w:sz w:val="21"/>
            <w:szCs w:val="21"/>
            <w:lang w:eastAsia="en-GB"/>
          </w:rPr>
          <w:t> Comments</w:t>
        </w:r>
      </w:ins>
    </w:p>
    <w:p w:rsidR="000E15DF" w:rsidRPr="000E15DF" w:rsidRDefault="000E15DF" w:rsidP="000E15DF">
      <w:pPr>
        <w:shd w:val="clear" w:color="auto" w:fill="DBDBDB"/>
        <w:spacing w:line="270" w:lineRule="atLeast"/>
        <w:jc w:val="center"/>
        <w:rPr>
          <w:ins w:id="9" w:author="Unknown"/>
          <w:rFonts w:ascii="Arial" w:eastAsia="Times New Roman" w:hAnsi="Arial" w:cs="Arial"/>
          <w:color w:val="ECECEC"/>
          <w:sz w:val="21"/>
          <w:szCs w:val="21"/>
          <w:lang w:eastAsia="en-GB"/>
        </w:rPr>
      </w:pPr>
      <w:ins w:id="10" w:author="Unknown">
        <w:r w:rsidRPr="000E15DF">
          <w:rPr>
            <w:rFonts w:ascii="Arial" w:eastAsia="Times New Roman" w:hAnsi="Arial" w:cs="Arial"/>
            <w:color w:val="ECECEC"/>
            <w:sz w:val="21"/>
            <w:szCs w:val="21"/>
            <w:lang w:eastAsia="en-GB"/>
          </w:rPr>
          <w:t xml:space="preserve">© 2012 </w:t>
        </w:r>
        <w:proofErr w:type="spellStart"/>
        <w:r w:rsidRPr="000E15DF">
          <w:rPr>
            <w:rFonts w:ascii="Arial" w:eastAsia="Times New Roman" w:hAnsi="Arial" w:cs="Arial"/>
            <w:color w:val="ECECEC"/>
            <w:sz w:val="21"/>
            <w:szCs w:val="21"/>
            <w:lang w:eastAsia="en-GB"/>
          </w:rPr>
          <w:t>Jeroen</w:t>
        </w:r>
        <w:proofErr w:type="spellEnd"/>
        <w:r w:rsidRPr="000E15DF">
          <w:rPr>
            <w:rFonts w:ascii="Arial" w:eastAsia="Times New Roman" w:hAnsi="Arial" w:cs="Arial"/>
            <w:color w:val="ECECEC"/>
            <w:sz w:val="21"/>
            <w:szCs w:val="21"/>
            <w:lang w:eastAsia="en-GB"/>
          </w:rPr>
          <w:t xml:space="preserve"> </w:t>
        </w:r>
        <w:proofErr w:type="spellStart"/>
        <w:r w:rsidRPr="000E15DF">
          <w:rPr>
            <w:rFonts w:ascii="Arial" w:eastAsia="Times New Roman" w:hAnsi="Arial" w:cs="Arial"/>
            <w:color w:val="ECECEC"/>
            <w:sz w:val="21"/>
            <w:szCs w:val="21"/>
            <w:lang w:eastAsia="en-GB"/>
          </w:rPr>
          <w:t>Reijn</w:t>
        </w:r>
        <w:proofErr w:type="spellEnd"/>
        <w:r w:rsidRPr="000E15DF">
          <w:rPr>
            <w:rFonts w:ascii="Arial" w:eastAsia="Times New Roman" w:hAnsi="Arial" w:cs="Arial"/>
            <w:color w:val="ECECEC"/>
            <w:sz w:val="21"/>
            <w:szCs w:val="21"/>
            <w:lang w:eastAsia="en-GB"/>
          </w:rPr>
          <w:t xml:space="preserve">. </w:t>
        </w:r>
        <w:proofErr w:type="gramStart"/>
        <w:r w:rsidRPr="000E15DF">
          <w:rPr>
            <w:rFonts w:ascii="Arial" w:eastAsia="Times New Roman" w:hAnsi="Arial" w:cs="Arial"/>
            <w:color w:val="ECECEC"/>
            <w:sz w:val="21"/>
            <w:szCs w:val="21"/>
            <w:lang w:eastAsia="en-GB"/>
          </w:rPr>
          <w:t>Powered by </w:t>
        </w:r>
        <w:r w:rsidRPr="000E15DF">
          <w:rPr>
            <w:rFonts w:ascii="Arial" w:eastAsia="Times New Roman" w:hAnsi="Arial" w:cs="Arial"/>
            <w:color w:val="ECECEC"/>
            <w:sz w:val="21"/>
            <w:szCs w:val="21"/>
            <w:lang w:eastAsia="en-GB"/>
          </w:rPr>
          <w:fldChar w:fldCharType="begin"/>
        </w:r>
        <w:r w:rsidRPr="000E15DF">
          <w:rPr>
            <w:rFonts w:ascii="Arial" w:eastAsia="Times New Roman" w:hAnsi="Arial" w:cs="Arial"/>
            <w:color w:val="ECECEC"/>
            <w:sz w:val="21"/>
            <w:szCs w:val="21"/>
            <w:lang w:eastAsia="en-GB"/>
          </w:rPr>
          <w:instrText xml:space="preserve"> HYPERLINK "http://www.blogger.com/" \t "_blank" </w:instrText>
        </w:r>
        <w:r w:rsidRPr="000E15DF">
          <w:rPr>
            <w:rFonts w:ascii="Arial" w:eastAsia="Times New Roman" w:hAnsi="Arial" w:cs="Arial"/>
            <w:color w:val="ECECEC"/>
            <w:sz w:val="21"/>
            <w:szCs w:val="21"/>
            <w:lang w:eastAsia="en-GB"/>
          </w:rPr>
          <w:fldChar w:fldCharType="separate"/>
        </w:r>
        <w:r w:rsidRPr="000E15DF">
          <w:rPr>
            <w:rFonts w:ascii="Arial" w:eastAsia="Times New Roman" w:hAnsi="Arial" w:cs="Arial"/>
            <w:color w:val="A795CA"/>
            <w:sz w:val="21"/>
            <w:szCs w:val="21"/>
            <w:u w:val="single"/>
            <w:lang w:eastAsia="en-GB"/>
          </w:rPr>
          <w:t>Blogger</w:t>
        </w:r>
        <w:r w:rsidRPr="000E15DF">
          <w:rPr>
            <w:rFonts w:ascii="Arial" w:eastAsia="Times New Roman" w:hAnsi="Arial" w:cs="Arial"/>
            <w:color w:val="ECECEC"/>
            <w:sz w:val="21"/>
            <w:szCs w:val="21"/>
            <w:lang w:eastAsia="en-GB"/>
          </w:rPr>
          <w:fldChar w:fldCharType="end"/>
        </w:r>
        <w:r w:rsidRPr="000E15DF">
          <w:rPr>
            <w:rFonts w:ascii="Arial" w:eastAsia="Times New Roman" w:hAnsi="Arial" w:cs="Arial"/>
            <w:color w:val="ECECEC"/>
            <w:sz w:val="21"/>
            <w:szCs w:val="21"/>
            <w:lang w:eastAsia="en-GB"/>
          </w:rPr>
          <w:t>.</w:t>
        </w:r>
        <w:proofErr w:type="gramEnd"/>
      </w:ins>
    </w:p>
    <w:p w:rsidR="00AC4EC9" w:rsidRDefault="000E15DF">
      <w:bookmarkStart w:id="11" w:name="_GoBack"/>
      <w:bookmarkEnd w:id="11"/>
    </w:p>
    <w:sectPr w:rsidR="00AC4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96EE0"/>
    <w:multiLevelType w:val="multilevel"/>
    <w:tmpl w:val="A74E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3111E"/>
    <w:multiLevelType w:val="multilevel"/>
    <w:tmpl w:val="B136D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64CDA"/>
    <w:multiLevelType w:val="multilevel"/>
    <w:tmpl w:val="1C0C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881ECD"/>
    <w:multiLevelType w:val="multilevel"/>
    <w:tmpl w:val="8600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C23CEE"/>
    <w:multiLevelType w:val="multilevel"/>
    <w:tmpl w:val="59A8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A11B2B"/>
    <w:multiLevelType w:val="multilevel"/>
    <w:tmpl w:val="EF98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E86440"/>
    <w:multiLevelType w:val="multilevel"/>
    <w:tmpl w:val="5AD0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413567"/>
    <w:multiLevelType w:val="multilevel"/>
    <w:tmpl w:val="0082BF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DC4591"/>
    <w:multiLevelType w:val="multilevel"/>
    <w:tmpl w:val="30A6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1159CE"/>
    <w:multiLevelType w:val="multilevel"/>
    <w:tmpl w:val="E52E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2F1E21"/>
    <w:multiLevelType w:val="multilevel"/>
    <w:tmpl w:val="066E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0"/>
  </w:num>
  <w:num w:numId="4">
    <w:abstractNumId w:val="9"/>
  </w:num>
  <w:num w:numId="5">
    <w:abstractNumId w:val="2"/>
  </w:num>
  <w:num w:numId="6">
    <w:abstractNumId w:val="4"/>
  </w:num>
  <w:num w:numId="7">
    <w:abstractNumId w:val="1"/>
  </w:num>
  <w:num w:numId="8">
    <w:abstractNumId w:val="8"/>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5DF"/>
    <w:rsid w:val="000E15DF"/>
    <w:rsid w:val="00110143"/>
    <w:rsid w:val="00A77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15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E15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E15D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E15D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5D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E15D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E15D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E15DF"/>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0E15DF"/>
    <w:rPr>
      <w:color w:val="0000FF"/>
      <w:u w:val="single"/>
    </w:rPr>
  </w:style>
  <w:style w:type="paragraph" w:customStyle="1" w:styleId="description">
    <w:name w:val="description"/>
    <w:basedOn w:val="Normal"/>
    <w:rsid w:val="000E15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E15DF"/>
  </w:style>
  <w:style w:type="character" w:styleId="HTMLCode">
    <w:name w:val="HTML Code"/>
    <w:basedOn w:val="DefaultParagraphFont"/>
    <w:uiPriority w:val="99"/>
    <w:semiHidden/>
    <w:unhideWhenUsed/>
    <w:rsid w:val="000E15DF"/>
    <w:rPr>
      <w:rFonts w:ascii="Courier New" w:eastAsia="Times New Roman" w:hAnsi="Courier New" w:cs="Courier New"/>
      <w:sz w:val="20"/>
      <w:szCs w:val="20"/>
    </w:rPr>
  </w:style>
  <w:style w:type="character" w:customStyle="1" w:styleId="post-author">
    <w:name w:val="post-author"/>
    <w:basedOn w:val="DefaultParagraphFont"/>
    <w:rsid w:val="000E15DF"/>
  </w:style>
  <w:style w:type="character" w:customStyle="1" w:styleId="fn">
    <w:name w:val="fn"/>
    <w:basedOn w:val="DefaultParagraphFont"/>
    <w:rsid w:val="000E15DF"/>
  </w:style>
  <w:style w:type="character" w:customStyle="1" w:styleId="post-timestamp">
    <w:name w:val="post-timestamp"/>
    <w:basedOn w:val="DefaultParagraphFont"/>
    <w:rsid w:val="000E15DF"/>
  </w:style>
  <w:style w:type="character" w:customStyle="1" w:styleId="share-button-link-text">
    <w:name w:val="share-button-link-text"/>
    <w:basedOn w:val="DefaultParagraphFont"/>
    <w:rsid w:val="000E15DF"/>
  </w:style>
  <w:style w:type="character" w:customStyle="1" w:styleId="post-labels">
    <w:name w:val="post-labels"/>
    <w:basedOn w:val="DefaultParagraphFont"/>
    <w:rsid w:val="000E15DF"/>
  </w:style>
  <w:style w:type="character" w:styleId="HTMLCite">
    <w:name w:val="HTML Cite"/>
    <w:basedOn w:val="DefaultParagraphFont"/>
    <w:uiPriority w:val="99"/>
    <w:semiHidden/>
    <w:unhideWhenUsed/>
    <w:rsid w:val="000E15DF"/>
    <w:rPr>
      <w:i/>
      <w:iCs/>
    </w:rPr>
  </w:style>
  <w:style w:type="character" w:customStyle="1" w:styleId="datetime">
    <w:name w:val="datetime"/>
    <w:basedOn w:val="DefaultParagraphFont"/>
    <w:rsid w:val="000E15DF"/>
  </w:style>
  <w:style w:type="paragraph" w:customStyle="1" w:styleId="comment-content">
    <w:name w:val="comment-content"/>
    <w:basedOn w:val="Normal"/>
    <w:rsid w:val="000E15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actions">
    <w:name w:val="comment-actions"/>
    <w:basedOn w:val="DefaultParagraphFont"/>
    <w:rsid w:val="000E15DF"/>
  </w:style>
  <w:style w:type="character" w:customStyle="1" w:styleId="thread-count">
    <w:name w:val="thread-count"/>
    <w:basedOn w:val="DefaultParagraphFont"/>
    <w:rsid w:val="000E15DF"/>
  </w:style>
  <w:style w:type="character" w:customStyle="1" w:styleId="zippy">
    <w:name w:val="zippy"/>
    <w:basedOn w:val="DefaultParagraphFont"/>
    <w:rsid w:val="000E15DF"/>
  </w:style>
  <w:style w:type="character" w:customStyle="1" w:styleId="post-count">
    <w:name w:val="post-count"/>
    <w:basedOn w:val="DefaultParagraphFont"/>
    <w:rsid w:val="000E15DF"/>
  </w:style>
  <w:style w:type="character" w:customStyle="1" w:styleId="inner">
    <w:name w:val="inner"/>
    <w:basedOn w:val="DefaultParagraphFont"/>
    <w:rsid w:val="000E15DF"/>
  </w:style>
  <w:style w:type="paragraph" w:styleId="BalloonText">
    <w:name w:val="Balloon Text"/>
    <w:basedOn w:val="Normal"/>
    <w:link w:val="BalloonTextChar"/>
    <w:uiPriority w:val="99"/>
    <w:semiHidden/>
    <w:unhideWhenUsed/>
    <w:rsid w:val="000E1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5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15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E15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E15D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E15D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5D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E15D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E15D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E15DF"/>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0E15DF"/>
    <w:rPr>
      <w:color w:val="0000FF"/>
      <w:u w:val="single"/>
    </w:rPr>
  </w:style>
  <w:style w:type="paragraph" w:customStyle="1" w:styleId="description">
    <w:name w:val="description"/>
    <w:basedOn w:val="Normal"/>
    <w:rsid w:val="000E15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E15DF"/>
  </w:style>
  <w:style w:type="character" w:styleId="HTMLCode">
    <w:name w:val="HTML Code"/>
    <w:basedOn w:val="DefaultParagraphFont"/>
    <w:uiPriority w:val="99"/>
    <w:semiHidden/>
    <w:unhideWhenUsed/>
    <w:rsid w:val="000E15DF"/>
    <w:rPr>
      <w:rFonts w:ascii="Courier New" w:eastAsia="Times New Roman" w:hAnsi="Courier New" w:cs="Courier New"/>
      <w:sz w:val="20"/>
      <w:szCs w:val="20"/>
    </w:rPr>
  </w:style>
  <w:style w:type="character" w:customStyle="1" w:styleId="post-author">
    <w:name w:val="post-author"/>
    <w:basedOn w:val="DefaultParagraphFont"/>
    <w:rsid w:val="000E15DF"/>
  </w:style>
  <w:style w:type="character" w:customStyle="1" w:styleId="fn">
    <w:name w:val="fn"/>
    <w:basedOn w:val="DefaultParagraphFont"/>
    <w:rsid w:val="000E15DF"/>
  </w:style>
  <w:style w:type="character" w:customStyle="1" w:styleId="post-timestamp">
    <w:name w:val="post-timestamp"/>
    <w:basedOn w:val="DefaultParagraphFont"/>
    <w:rsid w:val="000E15DF"/>
  </w:style>
  <w:style w:type="character" w:customStyle="1" w:styleId="share-button-link-text">
    <w:name w:val="share-button-link-text"/>
    <w:basedOn w:val="DefaultParagraphFont"/>
    <w:rsid w:val="000E15DF"/>
  </w:style>
  <w:style w:type="character" w:customStyle="1" w:styleId="post-labels">
    <w:name w:val="post-labels"/>
    <w:basedOn w:val="DefaultParagraphFont"/>
    <w:rsid w:val="000E15DF"/>
  </w:style>
  <w:style w:type="character" w:styleId="HTMLCite">
    <w:name w:val="HTML Cite"/>
    <w:basedOn w:val="DefaultParagraphFont"/>
    <w:uiPriority w:val="99"/>
    <w:semiHidden/>
    <w:unhideWhenUsed/>
    <w:rsid w:val="000E15DF"/>
    <w:rPr>
      <w:i/>
      <w:iCs/>
    </w:rPr>
  </w:style>
  <w:style w:type="character" w:customStyle="1" w:styleId="datetime">
    <w:name w:val="datetime"/>
    <w:basedOn w:val="DefaultParagraphFont"/>
    <w:rsid w:val="000E15DF"/>
  </w:style>
  <w:style w:type="paragraph" w:customStyle="1" w:styleId="comment-content">
    <w:name w:val="comment-content"/>
    <w:basedOn w:val="Normal"/>
    <w:rsid w:val="000E15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actions">
    <w:name w:val="comment-actions"/>
    <w:basedOn w:val="DefaultParagraphFont"/>
    <w:rsid w:val="000E15DF"/>
  </w:style>
  <w:style w:type="character" w:customStyle="1" w:styleId="thread-count">
    <w:name w:val="thread-count"/>
    <w:basedOn w:val="DefaultParagraphFont"/>
    <w:rsid w:val="000E15DF"/>
  </w:style>
  <w:style w:type="character" w:customStyle="1" w:styleId="zippy">
    <w:name w:val="zippy"/>
    <w:basedOn w:val="DefaultParagraphFont"/>
    <w:rsid w:val="000E15DF"/>
  </w:style>
  <w:style w:type="character" w:customStyle="1" w:styleId="post-count">
    <w:name w:val="post-count"/>
    <w:basedOn w:val="DefaultParagraphFont"/>
    <w:rsid w:val="000E15DF"/>
  </w:style>
  <w:style w:type="character" w:customStyle="1" w:styleId="inner">
    <w:name w:val="inner"/>
    <w:basedOn w:val="DefaultParagraphFont"/>
    <w:rsid w:val="000E15DF"/>
  </w:style>
  <w:style w:type="paragraph" w:styleId="BalloonText">
    <w:name w:val="Balloon Text"/>
    <w:basedOn w:val="Normal"/>
    <w:link w:val="BalloonTextChar"/>
    <w:uiPriority w:val="99"/>
    <w:semiHidden/>
    <w:unhideWhenUsed/>
    <w:rsid w:val="000E1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5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436379">
      <w:bodyDiv w:val="1"/>
      <w:marLeft w:val="0"/>
      <w:marRight w:val="0"/>
      <w:marTop w:val="0"/>
      <w:marBottom w:val="0"/>
      <w:divBdr>
        <w:top w:val="none" w:sz="0" w:space="0" w:color="auto"/>
        <w:left w:val="none" w:sz="0" w:space="0" w:color="auto"/>
        <w:bottom w:val="none" w:sz="0" w:space="0" w:color="auto"/>
        <w:right w:val="none" w:sz="0" w:space="0" w:color="auto"/>
      </w:divBdr>
      <w:divsChild>
        <w:div w:id="1331182377">
          <w:marLeft w:val="0"/>
          <w:marRight w:val="0"/>
          <w:marTop w:val="0"/>
          <w:marBottom w:val="0"/>
          <w:divBdr>
            <w:top w:val="none" w:sz="0" w:space="0" w:color="auto"/>
            <w:left w:val="none" w:sz="0" w:space="0" w:color="auto"/>
            <w:bottom w:val="none" w:sz="0" w:space="0" w:color="auto"/>
            <w:right w:val="none" w:sz="0" w:space="0" w:color="auto"/>
          </w:divBdr>
          <w:divsChild>
            <w:div w:id="1441216104">
              <w:marLeft w:val="0"/>
              <w:marRight w:val="0"/>
              <w:marTop w:val="0"/>
              <w:marBottom w:val="0"/>
              <w:divBdr>
                <w:top w:val="none" w:sz="0" w:space="0" w:color="auto"/>
                <w:left w:val="none" w:sz="0" w:space="0" w:color="auto"/>
                <w:bottom w:val="none" w:sz="0" w:space="0" w:color="auto"/>
                <w:right w:val="none" w:sz="0" w:space="0" w:color="auto"/>
              </w:divBdr>
              <w:divsChild>
                <w:div w:id="7887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0918">
          <w:marLeft w:val="0"/>
          <w:marRight w:val="0"/>
          <w:marTop w:val="0"/>
          <w:marBottom w:val="0"/>
          <w:divBdr>
            <w:top w:val="none" w:sz="0" w:space="0" w:color="auto"/>
            <w:left w:val="none" w:sz="0" w:space="0" w:color="auto"/>
            <w:bottom w:val="none" w:sz="0" w:space="0" w:color="auto"/>
            <w:right w:val="none" w:sz="0" w:space="0" w:color="auto"/>
          </w:divBdr>
          <w:divsChild>
            <w:div w:id="1374109466">
              <w:marLeft w:val="0"/>
              <w:marRight w:val="0"/>
              <w:marTop w:val="450"/>
              <w:marBottom w:val="450"/>
              <w:divBdr>
                <w:top w:val="none" w:sz="0" w:space="0" w:color="auto"/>
                <w:left w:val="none" w:sz="0" w:space="0" w:color="auto"/>
                <w:bottom w:val="none" w:sz="0" w:space="0" w:color="auto"/>
                <w:right w:val="none" w:sz="0" w:space="0" w:color="auto"/>
              </w:divBdr>
              <w:divsChild>
                <w:div w:id="232738266">
                  <w:marLeft w:val="0"/>
                  <w:marRight w:val="0"/>
                  <w:marTop w:val="0"/>
                  <w:marBottom w:val="0"/>
                  <w:divBdr>
                    <w:top w:val="none" w:sz="0" w:space="0" w:color="auto"/>
                    <w:left w:val="none" w:sz="0" w:space="0" w:color="auto"/>
                    <w:bottom w:val="none" w:sz="0" w:space="0" w:color="auto"/>
                    <w:right w:val="none" w:sz="0" w:space="0" w:color="auto"/>
                  </w:divBdr>
                  <w:divsChild>
                    <w:div w:id="828445481">
                      <w:marLeft w:val="0"/>
                      <w:marRight w:val="0"/>
                      <w:marTop w:val="0"/>
                      <w:marBottom w:val="0"/>
                      <w:divBdr>
                        <w:top w:val="none" w:sz="0" w:space="0" w:color="auto"/>
                        <w:left w:val="none" w:sz="0" w:space="0" w:color="auto"/>
                        <w:bottom w:val="none" w:sz="0" w:space="0" w:color="auto"/>
                        <w:right w:val="none" w:sz="0" w:space="0" w:color="auto"/>
                      </w:divBdr>
                      <w:divsChild>
                        <w:div w:id="204146531">
                          <w:marLeft w:val="0"/>
                          <w:marRight w:val="0"/>
                          <w:marTop w:val="0"/>
                          <w:marBottom w:val="0"/>
                          <w:divBdr>
                            <w:top w:val="none" w:sz="0" w:space="0" w:color="auto"/>
                            <w:left w:val="none" w:sz="0" w:space="0" w:color="auto"/>
                            <w:bottom w:val="none" w:sz="0" w:space="0" w:color="auto"/>
                            <w:right w:val="none" w:sz="0" w:space="0" w:color="auto"/>
                          </w:divBdr>
                          <w:divsChild>
                            <w:div w:id="1862082619">
                              <w:marLeft w:val="0"/>
                              <w:marRight w:val="0"/>
                              <w:marTop w:val="0"/>
                              <w:marBottom w:val="0"/>
                              <w:divBdr>
                                <w:top w:val="none" w:sz="0" w:space="0" w:color="auto"/>
                                <w:left w:val="none" w:sz="0" w:space="0" w:color="auto"/>
                                <w:bottom w:val="none" w:sz="0" w:space="0" w:color="auto"/>
                                <w:right w:val="none" w:sz="0" w:space="0" w:color="auto"/>
                              </w:divBdr>
                              <w:divsChild>
                                <w:div w:id="1895045071">
                                  <w:marLeft w:val="0"/>
                                  <w:marRight w:val="0"/>
                                  <w:marTop w:val="0"/>
                                  <w:marBottom w:val="0"/>
                                  <w:divBdr>
                                    <w:top w:val="none" w:sz="0" w:space="0" w:color="auto"/>
                                    <w:left w:val="none" w:sz="0" w:space="0" w:color="auto"/>
                                    <w:bottom w:val="none" w:sz="0" w:space="0" w:color="auto"/>
                                    <w:right w:val="none" w:sz="0" w:space="0" w:color="auto"/>
                                  </w:divBdr>
                                  <w:divsChild>
                                    <w:div w:id="1511216207">
                                      <w:marLeft w:val="0"/>
                                      <w:marRight w:val="0"/>
                                      <w:marTop w:val="0"/>
                                      <w:marBottom w:val="0"/>
                                      <w:divBdr>
                                        <w:top w:val="none" w:sz="0" w:space="0" w:color="auto"/>
                                        <w:left w:val="none" w:sz="0" w:space="0" w:color="auto"/>
                                        <w:bottom w:val="none" w:sz="0" w:space="0" w:color="auto"/>
                                        <w:right w:val="none" w:sz="0" w:space="0" w:color="auto"/>
                                      </w:divBdr>
                                      <w:divsChild>
                                        <w:div w:id="397748176">
                                          <w:marLeft w:val="0"/>
                                          <w:marRight w:val="0"/>
                                          <w:marTop w:val="0"/>
                                          <w:marBottom w:val="0"/>
                                          <w:divBdr>
                                            <w:top w:val="none" w:sz="0" w:space="0" w:color="auto"/>
                                            <w:left w:val="none" w:sz="0" w:space="0" w:color="auto"/>
                                            <w:bottom w:val="none" w:sz="0" w:space="0" w:color="auto"/>
                                            <w:right w:val="none" w:sz="0" w:space="0" w:color="auto"/>
                                          </w:divBdr>
                                          <w:divsChild>
                                            <w:div w:id="1829054661">
                                              <w:marLeft w:val="0"/>
                                              <w:marRight w:val="0"/>
                                              <w:marTop w:val="0"/>
                                              <w:marBottom w:val="0"/>
                                              <w:divBdr>
                                                <w:top w:val="none" w:sz="0" w:space="0" w:color="auto"/>
                                                <w:left w:val="none" w:sz="0" w:space="0" w:color="auto"/>
                                                <w:bottom w:val="none" w:sz="0" w:space="0" w:color="auto"/>
                                                <w:right w:val="none" w:sz="0" w:space="0" w:color="auto"/>
                                              </w:divBdr>
                                              <w:divsChild>
                                                <w:div w:id="550580782">
                                                  <w:marLeft w:val="0"/>
                                                  <w:marRight w:val="0"/>
                                                  <w:marTop w:val="0"/>
                                                  <w:marBottom w:val="0"/>
                                                  <w:divBdr>
                                                    <w:top w:val="none" w:sz="0" w:space="0" w:color="auto"/>
                                                    <w:left w:val="none" w:sz="0" w:space="0" w:color="auto"/>
                                                    <w:bottom w:val="none" w:sz="0" w:space="0" w:color="auto"/>
                                                    <w:right w:val="none" w:sz="0" w:space="0" w:color="auto"/>
                                                  </w:divBdr>
                                                </w:div>
                                                <w:div w:id="3718526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85113">
                          <w:marLeft w:val="0"/>
                          <w:marRight w:val="0"/>
                          <w:marTop w:val="0"/>
                          <w:marBottom w:val="0"/>
                          <w:divBdr>
                            <w:top w:val="none" w:sz="0" w:space="0" w:color="auto"/>
                            <w:left w:val="none" w:sz="0" w:space="0" w:color="auto"/>
                            <w:bottom w:val="none" w:sz="0" w:space="0" w:color="auto"/>
                            <w:right w:val="none" w:sz="0" w:space="0" w:color="auto"/>
                          </w:divBdr>
                          <w:divsChild>
                            <w:div w:id="330833693">
                              <w:marLeft w:val="0"/>
                              <w:marRight w:val="0"/>
                              <w:marTop w:val="0"/>
                              <w:marBottom w:val="0"/>
                              <w:divBdr>
                                <w:top w:val="none" w:sz="0" w:space="0" w:color="auto"/>
                                <w:left w:val="none" w:sz="0" w:space="0" w:color="auto"/>
                                <w:bottom w:val="none" w:sz="0" w:space="0" w:color="auto"/>
                                <w:right w:val="none" w:sz="0" w:space="0" w:color="auto"/>
                              </w:divBdr>
                              <w:divsChild>
                                <w:div w:id="1813868135">
                                  <w:marLeft w:val="0"/>
                                  <w:marRight w:val="0"/>
                                  <w:marTop w:val="0"/>
                                  <w:marBottom w:val="0"/>
                                  <w:divBdr>
                                    <w:top w:val="none" w:sz="0" w:space="0" w:color="auto"/>
                                    <w:left w:val="none" w:sz="0" w:space="0" w:color="auto"/>
                                    <w:bottom w:val="none" w:sz="0" w:space="0" w:color="auto"/>
                                    <w:right w:val="none" w:sz="0" w:space="0" w:color="auto"/>
                                  </w:divBdr>
                                  <w:divsChild>
                                    <w:div w:id="549535207">
                                      <w:marLeft w:val="0"/>
                                      <w:marRight w:val="0"/>
                                      <w:marTop w:val="0"/>
                                      <w:marBottom w:val="0"/>
                                      <w:divBdr>
                                        <w:top w:val="none" w:sz="0" w:space="0" w:color="auto"/>
                                        <w:left w:val="none" w:sz="0" w:space="0" w:color="auto"/>
                                        <w:bottom w:val="none" w:sz="0" w:space="0" w:color="auto"/>
                                        <w:right w:val="none" w:sz="0" w:space="0" w:color="auto"/>
                                      </w:divBdr>
                                      <w:divsChild>
                                        <w:div w:id="846094243">
                                          <w:marLeft w:val="0"/>
                                          <w:marRight w:val="0"/>
                                          <w:marTop w:val="0"/>
                                          <w:marBottom w:val="0"/>
                                          <w:divBdr>
                                            <w:top w:val="none" w:sz="0" w:space="0" w:color="auto"/>
                                            <w:left w:val="none" w:sz="0" w:space="0" w:color="auto"/>
                                            <w:bottom w:val="none" w:sz="0" w:space="0" w:color="auto"/>
                                            <w:right w:val="none" w:sz="0" w:space="0" w:color="auto"/>
                                          </w:divBdr>
                                          <w:divsChild>
                                            <w:div w:id="1530878438">
                                              <w:marLeft w:val="0"/>
                                              <w:marRight w:val="0"/>
                                              <w:marTop w:val="0"/>
                                              <w:marBottom w:val="0"/>
                                              <w:divBdr>
                                                <w:top w:val="none" w:sz="0" w:space="0" w:color="auto"/>
                                                <w:left w:val="none" w:sz="0" w:space="0" w:color="auto"/>
                                                <w:bottom w:val="none" w:sz="0" w:space="0" w:color="auto"/>
                                                <w:right w:val="none" w:sz="0" w:space="0" w:color="auto"/>
                                              </w:divBdr>
                                              <w:divsChild>
                                                <w:div w:id="1394113804">
                                                  <w:marLeft w:val="0"/>
                                                  <w:marRight w:val="0"/>
                                                  <w:marTop w:val="0"/>
                                                  <w:marBottom w:val="0"/>
                                                  <w:divBdr>
                                                    <w:top w:val="none" w:sz="0" w:space="0" w:color="auto"/>
                                                    <w:left w:val="none" w:sz="0" w:space="0" w:color="auto"/>
                                                    <w:bottom w:val="none" w:sz="0" w:space="0" w:color="auto"/>
                                                    <w:right w:val="none" w:sz="0" w:space="0" w:color="auto"/>
                                                  </w:divBdr>
                                                  <w:divsChild>
                                                    <w:div w:id="1808425486">
                                                      <w:marLeft w:val="225"/>
                                                      <w:marRight w:val="225"/>
                                                      <w:marTop w:val="0"/>
                                                      <w:marBottom w:val="0"/>
                                                      <w:divBdr>
                                                        <w:top w:val="none" w:sz="0" w:space="0" w:color="auto"/>
                                                        <w:left w:val="none" w:sz="0" w:space="0" w:color="auto"/>
                                                        <w:bottom w:val="none" w:sz="0" w:space="0" w:color="auto"/>
                                                        <w:right w:val="none" w:sz="0" w:space="0" w:color="auto"/>
                                                      </w:divBdr>
                                                      <w:divsChild>
                                                        <w:div w:id="395058594">
                                                          <w:marLeft w:val="0"/>
                                                          <w:marRight w:val="0"/>
                                                          <w:marTop w:val="0"/>
                                                          <w:marBottom w:val="0"/>
                                                          <w:divBdr>
                                                            <w:top w:val="none" w:sz="0" w:space="0" w:color="auto"/>
                                                            <w:left w:val="none" w:sz="0" w:space="0" w:color="auto"/>
                                                            <w:bottom w:val="none" w:sz="0" w:space="0" w:color="auto"/>
                                                            <w:right w:val="none" w:sz="0" w:space="0" w:color="auto"/>
                                                          </w:divBdr>
                                                          <w:divsChild>
                                                            <w:div w:id="478107709">
                                                              <w:marLeft w:val="0"/>
                                                              <w:marRight w:val="0"/>
                                                              <w:marTop w:val="0"/>
                                                              <w:marBottom w:val="0"/>
                                                              <w:divBdr>
                                                                <w:top w:val="none" w:sz="0" w:space="0" w:color="auto"/>
                                                                <w:left w:val="none" w:sz="0" w:space="0" w:color="auto"/>
                                                                <w:bottom w:val="none" w:sz="0" w:space="0" w:color="auto"/>
                                                                <w:right w:val="none" w:sz="0" w:space="0" w:color="auto"/>
                                                              </w:divBdr>
                                                              <w:divsChild>
                                                                <w:div w:id="1898130656">
                                                                  <w:marLeft w:val="0"/>
                                                                  <w:marRight w:val="0"/>
                                                                  <w:marTop w:val="0"/>
                                                                  <w:marBottom w:val="0"/>
                                                                  <w:divBdr>
                                                                    <w:top w:val="none" w:sz="0" w:space="0" w:color="auto"/>
                                                                    <w:left w:val="none" w:sz="0" w:space="0" w:color="auto"/>
                                                                    <w:bottom w:val="none" w:sz="0" w:space="0" w:color="auto"/>
                                                                    <w:right w:val="none" w:sz="0" w:space="0" w:color="auto"/>
                                                                  </w:divBdr>
                                                                  <w:divsChild>
                                                                    <w:div w:id="140780019">
                                                                      <w:marLeft w:val="0"/>
                                                                      <w:marRight w:val="0"/>
                                                                      <w:marTop w:val="0"/>
                                                                      <w:marBottom w:val="0"/>
                                                                      <w:divBdr>
                                                                        <w:top w:val="none" w:sz="0" w:space="0" w:color="auto"/>
                                                                        <w:left w:val="none" w:sz="0" w:space="0" w:color="auto"/>
                                                                        <w:bottom w:val="none" w:sz="0" w:space="0" w:color="auto"/>
                                                                        <w:right w:val="none" w:sz="0" w:space="0" w:color="auto"/>
                                                                      </w:divBdr>
                                                                      <w:divsChild>
                                                                        <w:div w:id="1025057574">
                                                                          <w:marLeft w:val="-300"/>
                                                                          <w:marRight w:val="-300"/>
                                                                          <w:marTop w:val="0"/>
                                                                          <w:marBottom w:val="300"/>
                                                                          <w:divBdr>
                                                                            <w:top w:val="single" w:sz="6" w:space="11" w:color="DBDBDB"/>
                                                                            <w:left w:val="single" w:sz="6" w:space="15" w:color="DBDBDB"/>
                                                                            <w:bottom w:val="single" w:sz="6" w:space="11" w:color="DBDBDB"/>
                                                                            <w:right w:val="single" w:sz="6" w:space="15" w:color="DBDBDB"/>
                                                                          </w:divBdr>
                                                                          <w:divsChild>
                                                                            <w:div w:id="1108038183">
                                                                              <w:marLeft w:val="0"/>
                                                                              <w:marRight w:val="0"/>
                                                                              <w:marTop w:val="0"/>
                                                                              <w:marBottom w:val="0"/>
                                                                              <w:divBdr>
                                                                                <w:top w:val="none" w:sz="0" w:space="0" w:color="auto"/>
                                                                                <w:left w:val="none" w:sz="0" w:space="0" w:color="auto"/>
                                                                                <w:bottom w:val="none" w:sz="0" w:space="0" w:color="auto"/>
                                                                                <w:right w:val="none" w:sz="0" w:space="0" w:color="auto"/>
                                                                              </w:divBdr>
                                                                              <w:divsChild>
                                                                                <w:div w:id="1619532473">
                                                                                  <w:marLeft w:val="0"/>
                                                                                  <w:marRight w:val="0"/>
                                                                                  <w:marTop w:val="0"/>
                                                                                  <w:marBottom w:val="0"/>
                                                                                  <w:divBdr>
                                                                                    <w:top w:val="none" w:sz="0" w:space="0" w:color="auto"/>
                                                                                    <w:left w:val="none" w:sz="0" w:space="0" w:color="auto"/>
                                                                                    <w:bottom w:val="none" w:sz="0" w:space="0" w:color="auto"/>
                                                                                    <w:right w:val="none" w:sz="0" w:space="0" w:color="auto"/>
                                                                                  </w:divBdr>
                                                                                  <w:divsChild>
                                                                                    <w:div w:id="2026131683">
                                                                                      <w:marLeft w:val="0"/>
                                                                                      <w:marRight w:val="0"/>
                                                                                      <w:marTop w:val="0"/>
                                                                                      <w:marBottom w:val="0"/>
                                                                                      <w:divBdr>
                                                                                        <w:top w:val="none" w:sz="0" w:space="0" w:color="auto"/>
                                                                                        <w:left w:val="none" w:sz="0" w:space="0" w:color="auto"/>
                                                                                        <w:bottom w:val="none" w:sz="0" w:space="0" w:color="auto"/>
                                                                                        <w:right w:val="none" w:sz="0" w:space="0" w:color="auto"/>
                                                                                      </w:divBdr>
                                                                                    </w:div>
                                                                                    <w:div w:id="631518709">
                                                                                      <w:marLeft w:val="0"/>
                                                                                      <w:marRight w:val="0"/>
                                                                                      <w:marTop w:val="0"/>
                                                                                      <w:marBottom w:val="0"/>
                                                                                      <w:divBdr>
                                                                                        <w:top w:val="none" w:sz="0" w:space="0" w:color="auto"/>
                                                                                        <w:left w:val="none" w:sz="0" w:space="0" w:color="auto"/>
                                                                                        <w:bottom w:val="none" w:sz="0" w:space="0" w:color="auto"/>
                                                                                        <w:right w:val="none" w:sz="0" w:space="0" w:color="auto"/>
                                                                                      </w:divBdr>
                                                                                    </w:div>
                                                                                    <w:div w:id="1794473237">
                                                                                      <w:marLeft w:val="0"/>
                                                                                      <w:marRight w:val="0"/>
                                                                                      <w:marTop w:val="0"/>
                                                                                      <w:marBottom w:val="0"/>
                                                                                      <w:divBdr>
                                                                                        <w:top w:val="none" w:sz="0" w:space="0" w:color="auto"/>
                                                                                        <w:left w:val="none" w:sz="0" w:space="0" w:color="auto"/>
                                                                                        <w:bottom w:val="none" w:sz="0" w:space="0" w:color="auto"/>
                                                                                        <w:right w:val="none" w:sz="0" w:space="0" w:color="auto"/>
                                                                                      </w:divBdr>
                                                                                      <w:divsChild>
                                                                                        <w:div w:id="1365521725">
                                                                                          <w:marLeft w:val="0"/>
                                                                                          <w:marRight w:val="0"/>
                                                                                          <w:marTop w:val="0"/>
                                                                                          <w:marBottom w:val="0"/>
                                                                                          <w:divBdr>
                                                                                            <w:top w:val="none" w:sz="0" w:space="0" w:color="auto"/>
                                                                                            <w:left w:val="none" w:sz="0" w:space="0" w:color="auto"/>
                                                                                            <w:bottom w:val="none" w:sz="0" w:space="0" w:color="auto"/>
                                                                                            <w:right w:val="none" w:sz="0" w:space="0" w:color="auto"/>
                                                                                          </w:divBdr>
                                                                                          <w:divsChild>
                                                                                            <w:div w:id="119229978">
                                                                                              <w:marLeft w:val="0"/>
                                                                                              <w:marRight w:val="0"/>
                                                                                              <w:marTop w:val="0"/>
                                                                                              <w:marBottom w:val="0"/>
                                                                                              <w:divBdr>
                                                                                                <w:top w:val="none" w:sz="0" w:space="0" w:color="auto"/>
                                                                                                <w:left w:val="none" w:sz="0" w:space="0" w:color="auto"/>
                                                                                                <w:bottom w:val="none" w:sz="0" w:space="0" w:color="auto"/>
                                                                                                <w:right w:val="none" w:sz="0" w:space="0" w:color="auto"/>
                                                                                              </w:divBdr>
                                                                                            </w:div>
                                                                                            <w:div w:id="1233545596">
                                                                                              <w:marLeft w:val="0"/>
                                                                                              <w:marRight w:val="0"/>
                                                                                              <w:marTop w:val="0"/>
                                                                                              <w:marBottom w:val="0"/>
                                                                                              <w:divBdr>
                                                                                                <w:top w:val="none" w:sz="0" w:space="0" w:color="auto"/>
                                                                                                <w:left w:val="none" w:sz="0" w:space="0" w:color="auto"/>
                                                                                                <w:bottom w:val="none" w:sz="0" w:space="0" w:color="auto"/>
                                                                                                <w:right w:val="none" w:sz="0" w:space="0" w:color="auto"/>
                                                                                              </w:divBdr>
                                                                                            </w:div>
                                                                                            <w:div w:id="1762214042">
                                                                                              <w:marLeft w:val="0"/>
                                                                                              <w:marRight w:val="0"/>
                                                                                              <w:marTop w:val="0"/>
                                                                                              <w:marBottom w:val="0"/>
                                                                                              <w:divBdr>
                                                                                                <w:top w:val="none" w:sz="0" w:space="0" w:color="auto"/>
                                                                                                <w:left w:val="none" w:sz="0" w:space="0" w:color="auto"/>
                                                                                                <w:bottom w:val="none" w:sz="0" w:space="0" w:color="auto"/>
                                                                                                <w:right w:val="none" w:sz="0" w:space="0" w:color="auto"/>
                                                                                              </w:divBdr>
                                                                                            </w:div>
                                                                                            <w:div w:id="2097356144">
                                                                                              <w:marLeft w:val="0"/>
                                                                                              <w:marRight w:val="0"/>
                                                                                              <w:marTop w:val="0"/>
                                                                                              <w:marBottom w:val="0"/>
                                                                                              <w:divBdr>
                                                                                                <w:top w:val="none" w:sz="0" w:space="0" w:color="auto"/>
                                                                                                <w:left w:val="none" w:sz="0" w:space="0" w:color="auto"/>
                                                                                                <w:bottom w:val="none" w:sz="0" w:space="0" w:color="auto"/>
                                                                                                <w:right w:val="none" w:sz="0" w:space="0" w:color="auto"/>
                                                                                              </w:divBdr>
                                                                                            </w:div>
                                                                                            <w:div w:id="1675381837">
                                                                                              <w:marLeft w:val="0"/>
                                                                                              <w:marRight w:val="0"/>
                                                                                              <w:marTop w:val="0"/>
                                                                                              <w:marBottom w:val="0"/>
                                                                                              <w:divBdr>
                                                                                                <w:top w:val="none" w:sz="0" w:space="0" w:color="auto"/>
                                                                                                <w:left w:val="none" w:sz="0" w:space="0" w:color="auto"/>
                                                                                                <w:bottom w:val="none" w:sz="0" w:space="0" w:color="auto"/>
                                                                                                <w:right w:val="none" w:sz="0" w:space="0" w:color="auto"/>
                                                                                              </w:divBdr>
                                                                                            </w:div>
                                                                                            <w:div w:id="1294286304">
                                                                                              <w:marLeft w:val="0"/>
                                                                                              <w:marRight w:val="0"/>
                                                                                              <w:marTop w:val="0"/>
                                                                                              <w:marBottom w:val="0"/>
                                                                                              <w:divBdr>
                                                                                                <w:top w:val="none" w:sz="0" w:space="0" w:color="auto"/>
                                                                                                <w:left w:val="none" w:sz="0" w:space="0" w:color="auto"/>
                                                                                                <w:bottom w:val="none" w:sz="0" w:space="0" w:color="auto"/>
                                                                                                <w:right w:val="none" w:sz="0" w:space="0" w:color="auto"/>
                                                                                              </w:divBdr>
                                                                                            </w:div>
                                                                                            <w:div w:id="681517082">
                                                                                              <w:marLeft w:val="0"/>
                                                                                              <w:marRight w:val="0"/>
                                                                                              <w:marTop w:val="0"/>
                                                                                              <w:marBottom w:val="0"/>
                                                                                              <w:divBdr>
                                                                                                <w:top w:val="none" w:sz="0" w:space="0" w:color="auto"/>
                                                                                                <w:left w:val="none" w:sz="0" w:space="0" w:color="auto"/>
                                                                                                <w:bottom w:val="none" w:sz="0" w:space="0" w:color="auto"/>
                                                                                                <w:right w:val="none" w:sz="0" w:space="0" w:color="auto"/>
                                                                                              </w:divBdr>
                                                                                              <w:divsChild>
                                                                                                <w:div w:id="1260989279">
                                                                                                  <w:marLeft w:val="0"/>
                                                                                                  <w:marRight w:val="0"/>
                                                                                                  <w:marTop w:val="0"/>
                                                                                                  <w:marBottom w:val="0"/>
                                                                                                  <w:divBdr>
                                                                                                    <w:top w:val="none" w:sz="0" w:space="0" w:color="auto"/>
                                                                                                    <w:left w:val="none" w:sz="0" w:space="0" w:color="auto"/>
                                                                                                    <w:bottom w:val="none" w:sz="0" w:space="0" w:color="auto"/>
                                                                                                    <w:right w:val="none" w:sz="0" w:space="0" w:color="auto"/>
                                                                                                  </w:divBdr>
                                                                                                </w:div>
                                                                                                <w:div w:id="1686517191">
                                                                                                  <w:marLeft w:val="0"/>
                                                                                                  <w:marRight w:val="0"/>
                                                                                                  <w:marTop w:val="0"/>
                                                                                                  <w:marBottom w:val="0"/>
                                                                                                  <w:divBdr>
                                                                                                    <w:top w:val="none" w:sz="0" w:space="0" w:color="auto"/>
                                                                                                    <w:left w:val="none" w:sz="0" w:space="0" w:color="auto"/>
                                                                                                    <w:bottom w:val="none" w:sz="0" w:space="0" w:color="auto"/>
                                                                                                    <w:right w:val="none" w:sz="0" w:space="0" w:color="auto"/>
                                                                                                  </w:divBdr>
                                                                                                </w:div>
                                                                                                <w:div w:id="621500071">
                                                                                                  <w:marLeft w:val="0"/>
                                                                                                  <w:marRight w:val="0"/>
                                                                                                  <w:marTop w:val="0"/>
                                                                                                  <w:marBottom w:val="0"/>
                                                                                                  <w:divBdr>
                                                                                                    <w:top w:val="none" w:sz="0" w:space="0" w:color="auto"/>
                                                                                                    <w:left w:val="none" w:sz="0" w:space="0" w:color="auto"/>
                                                                                                    <w:bottom w:val="none" w:sz="0" w:space="0" w:color="auto"/>
                                                                                                    <w:right w:val="none" w:sz="0" w:space="0" w:color="auto"/>
                                                                                                  </w:divBdr>
                                                                                                </w:div>
                                                                                                <w:div w:id="1644967031">
                                                                                                  <w:marLeft w:val="0"/>
                                                                                                  <w:marRight w:val="0"/>
                                                                                                  <w:marTop w:val="0"/>
                                                                                                  <w:marBottom w:val="0"/>
                                                                                                  <w:divBdr>
                                                                                                    <w:top w:val="none" w:sz="0" w:space="0" w:color="auto"/>
                                                                                                    <w:left w:val="none" w:sz="0" w:space="0" w:color="auto"/>
                                                                                                    <w:bottom w:val="none" w:sz="0" w:space="0" w:color="auto"/>
                                                                                                    <w:right w:val="none" w:sz="0" w:space="0" w:color="auto"/>
                                                                                                  </w:divBdr>
                                                                                                </w:div>
                                                                                                <w:div w:id="133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26248">
                                                                                      <w:marLeft w:val="0"/>
                                                                                      <w:marRight w:val="0"/>
                                                                                      <w:marTop w:val="0"/>
                                                                                      <w:marBottom w:val="0"/>
                                                                                      <w:divBdr>
                                                                                        <w:top w:val="none" w:sz="0" w:space="0" w:color="auto"/>
                                                                                        <w:left w:val="none" w:sz="0" w:space="0" w:color="auto"/>
                                                                                        <w:bottom w:val="none" w:sz="0" w:space="0" w:color="auto"/>
                                                                                        <w:right w:val="none" w:sz="0" w:space="0" w:color="auto"/>
                                                                                      </w:divBdr>
                                                                                      <w:divsChild>
                                                                                        <w:div w:id="423376774">
                                                                                          <w:marLeft w:val="0"/>
                                                                                          <w:marRight w:val="0"/>
                                                                                          <w:marTop w:val="0"/>
                                                                                          <w:marBottom w:val="0"/>
                                                                                          <w:divBdr>
                                                                                            <w:top w:val="none" w:sz="0" w:space="0" w:color="auto"/>
                                                                                            <w:left w:val="none" w:sz="0" w:space="0" w:color="auto"/>
                                                                                            <w:bottom w:val="none" w:sz="0" w:space="0" w:color="auto"/>
                                                                                            <w:right w:val="none" w:sz="0" w:space="0" w:color="auto"/>
                                                                                          </w:divBdr>
                                                                                          <w:divsChild>
                                                                                            <w:div w:id="1202788315">
                                                                                              <w:marLeft w:val="0"/>
                                                                                              <w:marRight w:val="0"/>
                                                                                              <w:marTop w:val="0"/>
                                                                                              <w:marBottom w:val="0"/>
                                                                                              <w:divBdr>
                                                                                                <w:top w:val="none" w:sz="0" w:space="0" w:color="auto"/>
                                                                                                <w:left w:val="none" w:sz="0" w:space="0" w:color="auto"/>
                                                                                                <w:bottom w:val="none" w:sz="0" w:space="0" w:color="auto"/>
                                                                                                <w:right w:val="none" w:sz="0" w:space="0" w:color="auto"/>
                                                                                              </w:divBdr>
                                                                                            </w:div>
                                                                                            <w:div w:id="772677127">
                                                                                              <w:marLeft w:val="0"/>
                                                                                              <w:marRight w:val="0"/>
                                                                                              <w:marTop w:val="0"/>
                                                                                              <w:marBottom w:val="0"/>
                                                                                              <w:divBdr>
                                                                                                <w:top w:val="none" w:sz="0" w:space="0" w:color="auto"/>
                                                                                                <w:left w:val="none" w:sz="0" w:space="0" w:color="auto"/>
                                                                                                <w:bottom w:val="none" w:sz="0" w:space="0" w:color="auto"/>
                                                                                                <w:right w:val="none" w:sz="0" w:space="0" w:color="auto"/>
                                                                                              </w:divBdr>
                                                                                            </w:div>
                                                                                            <w:div w:id="1966617525">
                                                                                              <w:marLeft w:val="0"/>
                                                                                              <w:marRight w:val="0"/>
                                                                                              <w:marTop w:val="0"/>
                                                                                              <w:marBottom w:val="0"/>
                                                                                              <w:divBdr>
                                                                                                <w:top w:val="none" w:sz="0" w:space="0" w:color="auto"/>
                                                                                                <w:left w:val="none" w:sz="0" w:space="0" w:color="auto"/>
                                                                                                <w:bottom w:val="none" w:sz="0" w:space="0" w:color="auto"/>
                                                                                                <w:right w:val="none" w:sz="0" w:space="0" w:color="auto"/>
                                                                                              </w:divBdr>
                                                                                            </w:div>
                                                                                            <w:div w:id="1033262758">
                                                                                              <w:marLeft w:val="0"/>
                                                                                              <w:marRight w:val="0"/>
                                                                                              <w:marTop w:val="0"/>
                                                                                              <w:marBottom w:val="0"/>
                                                                                              <w:divBdr>
                                                                                                <w:top w:val="none" w:sz="0" w:space="0" w:color="auto"/>
                                                                                                <w:left w:val="none" w:sz="0" w:space="0" w:color="auto"/>
                                                                                                <w:bottom w:val="none" w:sz="0" w:space="0" w:color="auto"/>
                                                                                                <w:right w:val="none" w:sz="0" w:space="0" w:color="auto"/>
                                                                                              </w:divBdr>
                                                                                            </w:div>
                                                                                            <w:div w:id="1350448703">
                                                                                              <w:marLeft w:val="0"/>
                                                                                              <w:marRight w:val="0"/>
                                                                                              <w:marTop w:val="0"/>
                                                                                              <w:marBottom w:val="0"/>
                                                                                              <w:divBdr>
                                                                                                <w:top w:val="none" w:sz="0" w:space="0" w:color="auto"/>
                                                                                                <w:left w:val="none" w:sz="0" w:space="0" w:color="auto"/>
                                                                                                <w:bottom w:val="none" w:sz="0" w:space="0" w:color="auto"/>
                                                                                                <w:right w:val="none" w:sz="0" w:space="0" w:color="auto"/>
                                                                                              </w:divBdr>
                                                                                            </w:div>
                                                                                            <w:div w:id="336153658">
                                                                                              <w:marLeft w:val="0"/>
                                                                                              <w:marRight w:val="0"/>
                                                                                              <w:marTop w:val="0"/>
                                                                                              <w:marBottom w:val="0"/>
                                                                                              <w:divBdr>
                                                                                                <w:top w:val="none" w:sz="0" w:space="0" w:color="auto"/>
                                                                                                <w:left w:val="none" w:sz="0" w:space="0" w:color="auto"/>
                                                                                                <w:bottom w:val="none" w:sz="0" w:space="0" w:color="auto"/>
                                                                                                <w:right w:val="none" w:sz="0" w:space="0" w:color="auto"/>
                                                                                              </w:divBdr>
                                                                                            </w:div>
                                                                                            <w:div w:id="674452429">
                                                                                              <w:marLeft w:val="0"/>
                                                                                              <w:marRight w:val="0"/>
                                                                                              <w:marTop w:val="0"/>
                                                                                              <w:marBottom w:val="0"/>
                                                                                              <w:divBdr>
                                                                                                <w:top w:val="none" w:sz="0" w:space="0" w:color="auto"/>
                                                                                                <w:left w:val="none" w:sz="0" w:space="0" w:color="auto"/>
                                                                                                <w:bottom w:val="none" w:sz="0" w:space="0" w:color="auto"/>
                                                                                                <w:right w:val="none" w:sz="0" w:space="0" w:color="auto"/>
                                                                                              </w:divBdr>
                                                                                              <w:divsChild>
                                                                                                <w:div w:id="1665086523">
                                                                                                  <w:marLeft w:val="0"/>
                                                                                                  <w:marRight w:val="0"/>
                                                                                                  <w:marTop w:val="0"/>
                                                                                                  <w:marBottom w:val="0"/>
                                                                                                  <w:divBdr>
                                                                                                    <w:top w:val="none" w:sz="0" w:space="0" w:color="auto"/>
                                                                                                    <w:left w:val="none" w:sz="0" w:space="0" w:color="auto"/>
                                                                                                    <w:bottom w:val="none" w:sz="0" w:space="0" w:color="auto"/>
                                                                                                    <w:right w:val="none" w:sz="0" w:space="0" w:color="auto"/>
                                                                                                  </w:divBdr>
                                                                                                </w:div>
                                                                                                <w:div w:id="1249727240">
                                                                                                  <w:marLeft w:val="0"/>
                                                                                                  <w:marRight w:val="0"/>
                                                                                                  <w:marTop w:val="0"/>
                                                                                                  <w:marBottom w:val="0"/>
                                                                                                  <w:divBdr>
                                                                                                    <w:top w:val="none" w:sz="0" w:space="0" w:color="auto"/>
                                                                                                    <w:left w:val="none" w:sz="0" w:space="0" w:color="auto"/>
                                                                                                    <w:bottom w:val="none" w:sz="0" w:space="0" w:color="auto"/>
                                                                                                    <w:right w:val="none" w:sz="0" w:space="0" w:color="auto"/>
                                                                                                  </w:divBdr>
                                                                                                </w:div>
                                                                                                <w:div w:id="1929383032">
                                                                                                  <w:marLeft w:val="0"/>
                                                                                                  <w:marRight w:val="0"/>
                                                                                                  <w:marTop w:val="0"/>
                                                                                                  <w:marBottom w:val="0"/>
                                                                                                  <w:divBdr>
                                                                                                    <w:top w:val="none" w:sz="0" w:space="0" w:color="auto"/>
                                                                                                    <w:left w:val="none" w:sz="0" w:space="0" w:color="auto"/>
                                                                                                    <w:bottom w:val="none" w:sz="0" w:space="0" w:color="auto"/>
                                                                                                    <w:right w:val="none" w:sz="0" w:space="0" w:color="auto"/>
                                                                                                  </w:divBdr>
                                                                                                </w:div>
                                                                                                <w:div w:id="1394499718">
                                                                                                  <w:marLeft w:val="0"/>
                                                                                                  <w:marRight w:val="0"/>
                                                                                                  <w:marTop w:val="0"/>
                                                                                                  <w:marBottom w:val="0"/>
                                                                                                  <w:divBdr>
                                                                                                    <w:top w:val="none" w:sz="0" w:space="0" w:color="auto"/>
                                                                                                    <w:left w:val="none" w:sz="0" w:space="0" w:color="auto"/>
                                                                                                    <w:bottom w:val="none" w:sz="0" w:space="0" w:color="auto"/>
                                                                                                    <w:right w:val="none" w:sz="0" w:space="0" w:color="auto"/>
                                                                                                  </w:divBdr>
                                                                                                </w:div>
                                                                                                <w:div w:id="3928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3818">
                                                                                      <w:marLeft w:val="0"/>
                                                                                      <w:marRight w:val="0"/>
                                                                                      <w:marTop w:val="0"/>
                                                                                      <w:marBottom w:val="0"/>
                                                                                      <w:divBdr>
                                                                                        <w:top w:val="none" w:sz="0" w:space="0" w:color="auto"/>
                                                                                        <w:left w:val="none" w:sz="0" w:space="0" w:color="auto"/>
                                                                                        <w:bottom w:val="none" w:sz="0" w:space="0" w:color="auto"/>
                                                                                        <w:right w:val="none" w:sz="0" w:space="0" w:color="auto"/>
                                                                                      </w:divBdr>
                                                                                      <w:divsChild>
                                                                                        <w:div w:id="1478382163">
                                                                                          <w:marLeft w:val="0"/>
                                                                                          <w:marRight w:val="0"/>
                                                                                          <w:marTop w:val="0"/>
                                                                                          <w:marBottom w:val="0"/>
                                                                                          <w:divBdr>
                                                                                            <w:top w:val="none" w:sz="0" w:space="0" w:color="auto"/>
                                                                                            <w:left w:val="none" w:sz="0" w:space="0" w:color="auto"/>
                                                                                            <w:bottom w:val="none" w:sz="0" w:space="0" w:color="auto"/>
                                                                                            <w:right w:val="none" w:sz="0" w:space="0" w:color="auto"/>
                                                                                          </w:divBdr>
                                                                                          <w:divsChild>
                                                                                            <w:div w:id="1972788621">
                                                                                              <w:marLeft w:val="0"/>
                                                                                              <w:marRight w:val="0"/>
                                                                                              <w:marTop w:val="0"/>
                                                                                              <w:marBottom w:val="0"/>
                                                                                              <w:divBdr>
                                                                                                <w:top w:val="none" w:sz="0" w:space="0" w:color="auto"/>
                                                                                                <w:left w:val="none" w:sz="0" w:space="0" w:color="auto"/>
                                                                                                <w:bottom w:val="none" w:sz="0" w:space="0" w:color="auto"/>
                                                                                                <w:right w:val="none" w:sz="0" w:space="0" w:color="auto"/>
                                                                                              </w:divBdr>
                                                                                            </w:div>
                                                                                            <w:div w:id="215354825">
                                                                                              <w:marLeft w:val="0"/>
                                                                                              <w:marRight w:val="0"/>
                                                                                              <w:marTop w:val="0"/>
                                                                                              <w:marBottom w:val="0"/>
                                                                                              <w:divBdr>
                                                                                                <w:top w:val="none" w:sz="0" w:space="0" w:color="auto"/>
                                                                                                <w:left w:val="none" w:sz="0" w:space="0" w:color="auto"/>
                                                                                                <w:bottom w:val="none" w:sz="0" w:space="0" w:color="auto"/>
                                                                                                <w:right w:val="none" w:sz="0" w:space="0" w:color="auto"/>
                                                                                              </w:divBdr>
                                                                                            </w:div>
                                                                                            <w:div w:id="1519539492">
                                                                                              <w:marLeft w:val="0"/>
                                                                                              <w:marRight w:val="0"/>
                                                                                              <w:marTop w:val="0"/>
                                                                                              <w:marBottom w:val="0"/>
                                                                                              <w:divBdr>
                                                                                                <w:top w:val="none" w:sz="0" w:space="0" w:color="auto"/>
                                                                                                <w:left w:val="none" w:sz="0" w:space="0" w:color="auto"/>
                                                                                                <w:bottom w:val="none" w:sz="0" w:space="0" w:color="auto"/>
                                                                                                <w:right w:val="none" w:sz="0" w:space="0" w:color="auto"/>
                                                                                              </w:divBdr>
                                                                                            </w:div>
                                                                                            <w:div w:id="1982466064">
                                                                                              <w:marLeft w:val="0"/>
                                                                                              <w:marRight w:val="0"/>
                                                                                              <w:marTop w:val="0"/>
                                                                                              <w:marBottom w:val="0"/>
                                                                                              <w:divBdr>
                                                                                                <w:top w:val="none" w:sz="0" w:space="0" w:color="auto"/>
                                                                                                <w:left w:val="none" w:sz="0" w:space="0" w:color="auto"/>
                                                                                                <w:bottom w:val="none" w:sz="0" w:space="0" w:color="auto"/>
                                                                                                <w:right w:val="none" w:sz="0" w:space="0" w:color="auto"/>
                                                                                              </w:divBdr>
                                                                                            </w:div>
                                                                                            <w:div w:id="1167095678">
                                                                                              <w:marLeft w:val="0"/>
                                                                                              <w:marRight w:val="0"/>
                                                                                              <w:marTop w:val="0"/>
                                                                                              <w:marBottom w:val="0"/>
                                                                                              <w:divBdr>
                                                                                                <w:top w:val="none" w:sz="0" w:space="0" w:color="auto"/>
                                                                                                <w:left w:val="none" w:sz="0" w:space="0" w:color="auto"/>
                                                                                                <w:bottom w:val="none" w:sz="0" w:space="0" w:color="auto"/>
                                                                                                <w:right w:val="none" w:sz="0" w:space="0" w:color="auto"/>
                                                                                              </w:divBdr>
                                                                                            </w:div>
                                                                                            <w:div w:id="1388451424">
                                                                                              <w:marLeft w:val="0"/>
                                                                                              <w:marRight w:val="0"/>
                                                                                              <w:marTop w:val="0"/>
                                                                                              <w:marBottom w:val="0"/>
                                                                                              <w:divBdr>
                                                                                                <w:top w:val="none" w:sz="0" w:space="0" w:color="auto"/>
                                                                                                <w:left w:val="none" w:sz="0" w:space="0" w:color="auto"/>
                                                                                                <w:bottom w:val="none" w:sz="0" w:space="0" w:color="auto"/>
                                                                                                <w:right w:val="none" w:sz="0" w:space="0" w:color="auto"/>
                                                                                              </w:divBdr>
                                                                                            </w:div>
                                                                                            <w:div w:id="2071074576">
                                                                                              <w:marLeft w:val="0"/>
                                                                                              <w:marRight w:val="0"/>
                                                                                              <w:marTop w:val="0"/>
                                                                                              <w:marBottom w:val="0"/>
                                                                                              <w:divBdr>
                                                                                                <w:top w:val="none" w:sz="0" w:space="0" w:color="auto"/>
                                                                                                <w:left w:val="none" w:sz="0" w:space="0" w:color="auto"/>
                                                                                                <w:bottom w:val="none" w:sz="0" w:space="0" w:color="auto"/>
                                                                                                <w:right w:val="none" w:sz="0" w:space="0" w:color="auto"/>
                                                                                              </w:divBdr>
                                                                                            </w:div>
                                                                                            <w:div w:id="1562982270">
                                                                                              <w:marLeft w:val="0"/>
                                                                                              <w:marRight w:val="0"/>
                                                                                              <w:marTop w:val="0"/>
                                                                                              <w:marBottom w:val="0"/>
                                                                                              <w:divBdr>
                                                                                                <w:top w:val="none" w:sz="0" w:space="0" w:color="auto"/>
                                                                                                <w:left w:val="none" w:sz="0" w:space="0" w:color="auto"/>
                                                                                                <w:bottom w:val="none" w:sz="0" w:space="0" w:color="auto"/>
                                                                                                <w:right w:val="none" w:sz="0" w:space="0" w:color="auto"/>
                                                                                              </w:divBdr>
                                                                                            </w:div>
                                                                                            <w:div w:id="1841844807">
                                                                                              <w:marLeft w:val="0"/>
                                                                                              <w:marRight w:val="0"/>
                                                                                              <w:marTop w:val="0"/>
                                                                                              <w:marBottom w:val="0"/>
                                                                                              <w:divBdr>
                                                                                                <w:top w:val="none" w:sz="0" w:space="0" w:color="auto"/>
                                                                                                <w:left w:val="none" w:sz="0" w:space="0" w:color="auto"/>
                                                                                                <w:bottom w:val="none" w:sz="0" w:space="0" w:color="auto"/>
                                                                                                <w:right w:val="none" w:sz="0" w:space="0" w:color="auto"/>
                                                                                              </w:divBdr>
                                                                                            </w:div>
                                                                                            <w:div w:id="442116474">
                                                                                              <w:marLeft w:val="0"/>
                                                                                              <w:marRight w:val="0"/>
                                                                                              <w:marTop w:val="0"/>
                                                                                              <w:marBottom w:val="0"/>
                                                                                              <w:divBdr>
                                                                                                <w:top w:val="none" w:sz="0" w:space="0" w:color="auto"/>
                                                                                                <w:left w:val="none" w:sz="0" w:space="0" w:color="auto"/>
                                                                                                <w:bottom w:val="none" w:sz="0" w:space="0" w:color="auto"/>
                                                                                                <w:right w:val="none" w:sz="0" w:space="0" w:color="auto"/>
                                                                                              </w:divBdr>
                                                                                            </w:div>
                                                                                            <w:div w:id="1229800535">
                                                                                              <w:marLeft w:val="0"/>
                                                                                              <w:marRight w:val="0"/>
                                                                                              <w:marTop w:val="0"/>
                                                                                              <w:marBottom w:val="0"/>
                                                                                              <w:divBdr>
                                                                                                <w:top w:val="none" w:sz="0" w:space="0" w:color="auto"/>
                                                                                                <w:left w:val="none" w:sz="0" w:space="0" w:color="auto"/>
                                                                                                <w:bottom w:val="none" w:sz="0" w:space="0" w:color="auto"/>
                                                                                                <w:right w:val="none" w:sz="0" w:space="0" w:color="auto"/>
                                                                                              </w:divBdr>
                                                                                            </w:div>
                                                                                            <w:div w:id="1578711100">
                                                                                              <w:marLeft w:val="0"/>
                                                                                              <w:marRight w:val="0"/>
                                                                                              <w:marTop w:val="0"/>
                                                                                              <w:marBottom w:val="0"/>
                                                                                              <w:divBdr>
                                                                                                <w:top w:val="none" w:sz="0" w:space="0" w:color="auto"/>
                                                                                                <w:left w:val="none" w:sz="0" w:space="0" w:color="auto"/>
                                                                                                <w:bottom w:val="none" w:sz="0" w:space="0" w:color="auto"/>
                                                                                                <w:right w:val="none" w:sz="0" w:space="0" w:color="auto"/>
                                                                                              </w:divBdr>
                                                                                            </w:div>
                                                                                            <w:div w:id="1910772721">
                                                                                              <w:marLeft w:val="0"/>
                                                                                              <w:marRight w:val="0"/>
                                                                                              <w:marTop w:val="0"/>
                                                                                              <w:marBottom w:val="0"/>
                                                                                              <w:divBdr>
                                                                                                <w:top w:val="none" w:sz="0" w:space="0" w:color="auto"/>
                                                                                                <w:left w:val="none" w:sz="0" w:space="0" w:color="auto"/>
                                                                                                <w:bottom w:val="none" w:sz="0" w:space="0" w:color="auto"/>
                                                                                                <w:right w:val="none" w:sz="0" w:space="0" w:color="auto"/>
                                                                                              </w:divBdr>
                                                                                            </w:div>
                                                                                            <w:div w:id="430392136">
                                                                                              <w:marLeft w:val="0"/>
                                                                                              <w:marRight w:val="0"/>
                                                                                              <w:marTop w:val="0"/>
                                                                                              <w:marBottom w:val="0"/>
                                                                                              <w:divBdr>
                                                                                                <w:top w:val="none" w:sz="0" w:space="0" w:color="auto"/>
                                                                                                <w:left w:val="none" w:sz="0" w:space="0" w:color="auto"/>
                                                                                                <w:bottom w:val="none" w:sz="0" w:space="0" w:color="auto"/>
                                                                                                <w:right w:val="none" w:sz="0" w:space="0" w:color="auto"/>
                                                                                              </w:divBdr>
                                                                                            </w:div>
                                                                                            <w:div w:id="1324433960">
                                                                                              <w:marLeft w:val="0"/>
                                                                                              <w:marRight w:val="0"/>
                                                                                              <w:marTop w:val="0"/>
                                                                                              <w:marBottom w:val="0"/>
                                                                                              <w:divBdr>
                                                                                                <w:top w:val="none" w:sz="0" w:space="0" w:color="auto"/>
                                                                                                <w:left w:val="none" w:sz="0" w:space="0" w:color="auto"/>
                                                                                                <w:bottom w:val="none" w:sz="0" w:space="0" w:color="auto"/>
                                                                                                <w:right w:val="none" w:sz="0" w:space="0" w:color="auto"/>
                                                                                              </w:divBdr>
                                                                                            </w:div>
                                                                                            <w:div w:id="276983185">
                                                                                              <w:marLeft w:val="0"/>
                                                                                              <w:marRight w:val="0"/>
                                                                                              <w:marTop w:val="0"/>
                                                                                              <w:marBottom w:val="0"/>
                                                                                              <w:divBdr>
                                                                                                <w:top w:val="none" w:sz="0" w:space="0" w:color="auto"/>
                                                                                                <w:left w:val="none" w:sz="0" w:space="0" w:color="auto"/>
                                                                                                <w:bottom w:val="none" w:sz="0" w:space="0" w:color="auto"/>
                                                                                                <w:right w:val="none" w:sz="0" w:space="0" w:color="auto"/>
                                                                                              </w:divBdr>
                                                                                            </w:div>
                                                                                            <w:div w:id="1788961421">
                                                                                              <w:marLeft w:val="0"/>
                                                                                              <w:marRight w:val="0"/>
                                                                                              <w:marTop w:val="0"/>
                                                                                              <w:marBottom w:val="0"/>
                                                                                              <w:divBdr>
                                                                                                <w:top w:val="none" w:sz="0" w:space="0" w:color="auto"/>
                                                                                                <w:left w:val="none" w:sz="0" w:space="0" w:color="auto"/>
                                                                                                <w:bottom w:val="none" w:sz="0" w:space="0" w:color="auto"/>
                                                                                                <w:right w:val="none" w:sz="0" w:space="0" w:color="auto"/>
                                                                                              </w:divBdr>
                                                                                            </w:div>
                                                                                            <w:div w:id="1780103367">
                                                                                              <w:marLeft w:val="0"/>
                                                                                              <w:marRight w:val="0"/>
                                                                                              <w:marTop w:val="0"/>
                                                                                              <w:marBottom w:val="0"/>
                                                                                              <w:divBdr>
                                                                                                <w:top w:val="none" w:sz="0" w:space="0" w:color="auto"/>
                                                                                                <w:left w:val="none" w:sz="0" w:space="0" w:color="auto"/>
                                                                                                <w:bottom w:val="none" w:sz="0" w:space="0" w:color="auto"/>
                                                                                                <w:right w:val="none" w:sz="0" w:space="0" w:color="auto"/>
                                                                                              </w:divBdr>
                                                                                            </w:div>
                                                                                            <w:div w:id="1255672053">
                                                                                              <w:marLeft w:val="0"/>
                                                                                              <w:marRight w:val="0"/>
                                                                                              <w:marTop w:val="0"/>
                                                                                              <w:marBottom w:val="0"/>
                                                                                              <w:divBdr>
                                                                                                <w:top w:val="none" w:sz="0" w:space="0" w:color="auto"/>
                                                                                                <w:left w:val="none" w:sz="0" w:space="0" w:color="auto"/>
                                                                                                <w:bottom w:val="none" w:sz="0" w:space="0" w:color="auto"/>
                                                                                                <w:right w:val="none" w:sz="0" w:space="0" w:color="auto"/>
                                                                                              </w:divBdr>
                                                                                            </w:div>
                                                                                            <w:div w:id="486291059">
                                                                                              <w:marLeft w:val="0"/>
                                                                                              <w:marRight w:val="0"/>
                                                                                              <w:marTop w:val="0"/>
                                                                                              <w:marBottom w:val="0"/>
                                                                                              <w:divBdr>
                                                                                                <w:top w:val="none" w:sz="0" w:space="0" w:color="auto"/>
                                                                                                <w:left w:val="none" w:sz="0" w:space="0" w:color="auto"/>
                                                                                                <w:bottom w:val="none" w:sz="0" w:space="0" w:color="auto"/>
                                                                                                <w:right w:val="none" w:sz="0" w:space="0" w:color="auto"/>
                                                                                              </w:divBdr>
                                                                                            </w:div>
                                                                                            <w:div w:id="2038576788">
                                                                                              <w:marLeft w:val="0"/>
                                                                                              <w:marRight w:val="0"/>
                                                                                              <w:marTop w:val="0"/>
                                                                                              <w:marBottom w:val="0"/>
                                                                                              <w:divBdr>
                                                                                                <w:top w:val="none" w:sz="0" w:space="0" w:color="auto"/>
                                                                                                <w:left w:val="none" w:sz="0" w:space="0" w:color="auto"/>
                                                                                                <w:bottom w:val="none" w:sz="0" w:space="0" w:color="auto"/>
                                                                                                <w:right w:val="none" w:sz="0" w:space="0" w:color="auto"/>
                                                                                              </w:divBdr>
                                                                                            </w:div>
                                                                                            <w:div w:id="1916276104">
                                                                                              <w:marLeft w:val="0"/>
                                                                                              <w:marRight w:val="0"/>
                                                                                              <w:marTop w:val="0"/>
                                                                                              <w:marBottom w:val="0"/>
                                                                                              <w:divBdr>
                                                                                                <w:top w:val="none" w:sz="0" w:space="0" w:color="auto"/>
                                                                                                <w:left w:val="none" w:sz="0" w:space="0" w:color="auto"/>
                                                                                                <w:bottom w:val="none" w:sz="0" w:space="0" w:color="auto"/>
                                                                                                <w:right w:val="none" w:sz="0" w:space="0" w:color="auto"/>
                                                                                              </w:divBdr>
                                                                                            </w:div>
                                                                                            <w:div w:id="772474358">
                                                                                              <w:marLeft w:val="0"/>
                                                                                              <w:marRight w:val="0"/>
                                                                                              <w:marTop w:val="0"/>
                                                                                              <w:marBottom w:val="0"/>
                                                                                              <w:divBdr>
                                                                                                <w:top w:val="none" w:sz="0" w:space="0" w:color="auto"/>
                                                                                                <w:left w:val="none" w:sz="0" w:space="0" w:color="auto"/>
                                                                                                <w:bottom w:val="none" w:sz="0" w:space="0" w:color="auto"/>
                                                                                                <w:right w:val="none" w:sz="0" w:space="0" w:color="auto"/>
                                                                                              </w:divBdr>
                                                                                            </w:div>
                                                                                            <w:div w:id="994259483">
                                                                                              <w:marLeft w:val="0"/>
                                                                                              <w:marRight w:val="0"/>
                                                                                              <w:marTop w:val="0"/>
                                                                                              <w:marBottom w:val="0"/>
                                                                                              <w:divBdr>
                                                                                                <w:top w:val="none" w:sz="0" w:space="0" w:color="auto"/>
                                                                                                <w:left w:val="none" w:sz="0" w:space="0" w:color="auto"/>
                                                                                                <w:bottom w:val="none" w:sz="0" w:space="0" w:color="auto"/>
                                                                                                <w:right w:val="none" w:sz="0" w:space="0" w:color="auto"/>
                                                                                              </w:divBdr>
                                                                                            </w:div>
                                                                                            <w:div w:id="1216896178">
                                                                                              <w:marLeft w:val="0"/>
                                                                                              <w:marRight w:val="0"/>
                                                                                              <w:marTop w:val="0"/>
                                                                                              <w:marBottom w:val="0"/>
                                                                                              <w:divBdr>
                                                                                                <w:top w:val="none" w:sz="0" w:space="0" w:color="auto"/>
                                                                                                <w:left w:val="none" w:sz="0" w:space="0" w:color="auto"/>
                                                                                                <w:bottom w:val="none" w:sz="0" w:space="0" w:color="auto"/>
                                                                                                <w:right w:val="none" w:sz="0" w:space="0" w:color="auto"/>
                                                                                              </w:divBdr>
                                                                                            </w:div>
                                                                                            <w:div w:id="967127783">
                                                                                              <w:marLeft w:val="0"/>
                                                                                              <w:marRight w:val="0"/>
                                                                                              <w:marTop w:val="0"/>
                                                                                              <w:marBottom w:val="0"/>
                                                                                              <w:divBdr>
                                                                                                <w:top w:val="none" w:sz="0" w:space="0" w:color="auto"/>
                                                                                                <w:left w:val="none" w:sz="0" w:space="0" w:color="auto"/>
                                                                                                <w:bottom w:val="none" w:sz="0" w:space="0" w:color="auto"/>
                                                                                                <w:right w:val="none" w:sz="0" w:space="0" w:color="auto"/>
                                                                                              </w:divBdr>
                                                                                            </w:div>
                                                                                            <w:div w:id="1474641011">
                                                                                              <w:marLeft w:val="0"/>
                                                                                              <w:marRight w:val="0"/>
                                                                                              <w:marTop w:val="0"/>
                                                                                              <w:marBottom w:val="0"/>
                                                                                              <w:divBdr>
                                                                                                <w:top w:val="none" w:sz="0" w:space="0" w:color="auto"/>
                                                                                                <w:left w:val="none" w:sz="0" w:space="0" w:color="auto"/>
                                                                                                <w:bottom w:val="none" w:sz="0" w:space="0" w:color="auto"/>
                                                                                                <w:right w:val="none" w:sz="0" w:space="0" w:color="auto"/>
                                                                                              </w:divBdr>
                                                                                            </w:div>
                                                                                            <w:div w:id="690957927">
                                                                                              <w:marLeft w:val="0"/>
                                                                                              <w:marRight w:val="0"/>
                                                                                              <w:marTop w:val="0"/>
                                                                                              <w:marBottom w:val="0"/>
                                                                                              <w:divBdr>
                                                                                                <w:top w:val="none" w:sz="0" w:space="0" w:color="auto"/>
                                                                                                <w:left w:val="none" w:sz="0" w:space="0" w:color="auto"/>
                                                                                                <w:bottom w:val="none" w:sz="0" w:space="0" w:color="auto"/>
                                                                                                <w:right w:val="none" w:sz="0" w:space="0" w:color="auto"/>
                                                                                              </w:divBdr>
                                                                                            </w:div>
                                                                                            <w:div w:id="1294822744">
                                                                                              <w:marLeft w:val="0"/>
                                                                                              <w:marRight w:val="0"/>
                                                                                              <w:marTop w:val="0"/>
                                                                                              <w:marBottom w:val="0"/>
                                                                                              <w:divBdr>
                                                                                                <w:top w:val="none" w:sz="0" w:space="0" w:color="auto"/>
                                                                                                <w:left w:val="none" w:sz="0" w:space="0" w:color="auto"/>
                                                                                                <w:bottom w:val="none" w:sz="0" w:space="0" w:color="auto"/>
                                                                                                <w:right w:val="none" w:sz="0" w:space="0" w:color="auto"/>
                                                                                              </w:divBdr>
                                                                                            </w:div>
                                                                                            <w:div w:id="1670138376">
                                                                                              <w:marLeft w:val="0"/>
                                                                                              <w:marRight w:val="0"/>
                                                                                              <w:marTop w:val="0"/>
                                                                                              <w:marBottom w:val="0"/>
                                                                                              <w:divBdr>
                                                                                                <w:top w:val="none" w:sz="0" w:space="0" w:color="auto"/>
                                                                                                <w:left w:val="none" w:sz="0" w:space="0" w:color="auto"/>
                                                                                                <w:bottom w:val="none" w:sz="0" w:space="0" w:color="auto"/>
                                                                                                <w:right w:val="none" w:sz="0" w:space="0" w:color="auto"/>
                                                                                              </w:divBdr>
                                                                                            </w:div>
                                                                                            <w:div w:id="617106636">
                                                                                              <w:marLeft w:val="0"/>
                                                                                              <w:marRight w:val="0"/>
                                                                                              <w:marTop w:val="0"/>
                                                                                              <w:marBottom w:val="0"/>
                                                                                              <w:divBdr>
                                                                                                <w:top w:val="none" w:sz="0" w:space="0" w:color="auto"/>
                                                                                                <w:left w:val="none" w:sz="0" w:space="0" w:color="auto"/>
                                                                                                <w:bottom w:val="none" w:sz="0" w:space="0" w:color="auto"/>
                                                                                                <w:right w:val="none" w:sz="0" w:space="0" w:color="auto"/>
                                                                                              </w:divBdr>
                                                                                            </w:div>
                                                                                            <w:div w:id="1318611420">
                                                                                              <w:marLeft w:val="0"/>
                                                                                              <w:marRight w:val="0"/>
                                                                                              <w:marTop w:val="0"/>
                                                                                              <w:marBottom w:val="0"/>
                                                                                              <w:divBdr>
                                                                                                <w:top w:val="none" w:sz="0" w:space="0" w:color="auto"/>
                                                                                                <w:left w:val="none" w:sz="0" w:space="0" w:color="auto"/>
                                                                                                <w:bottom w:val="none" w:sz="0" w:space="0" w:color="auto"/>
                                                                                                <w:right w:val="none" w:sz="0" w:space="0" w:color="auto"/>
                                                                                              </w:divBdr>
                                                                                            </w:div>
                                                                                            <w:div w:id="1194659240">
                                                                                              <w:marLeft w:val="0"/>
                                                                                              <w:marRight w:val="0"/>
                                                                                              <w:marTop w:val="0"/>
                                                                                              <w:marBottom w:val="0"/>
                                                                                              <w:divBdr>
                                                                                                <w:top w:val="none" w:sz="0" w:space="0" w:color="auto"/>
                                                                                                <w:left w:val="none" w:sz="0" w:space="0" w:color="auto"/>
                                                                                                <w:bottom w:val="none" w:sz="0" w:space="0" w:color="auto"/>
                                                                                                <w:right w:val="none" w:sz="0" w:space="0" w:color="auto"/>
                                                                                              </w:divBdr>
                                                                                            </w:div>
                                                                                            <w:div w:id="1786457478">
                                                                                              <w:marLeft w:val="0"/>
                                                                                              <w:marRight w:val="0"/>
                                                                                              <w:marTop w:val="0"/>
                                                                                              <w:marBottom w:val="0"/>
                                                                                              <w:divBdr>
                                                                                                <w:top w:val="none" w:sz="0" w:space="0" w:color="auto"/>
                                                                                                <w:left w:val="none" w:sz="0" w:space="0" w:color="auto"/>
                                                                                                <w:bottom w:val="none" w:sz="0" w:space="0" w:color="auto"/>
                                                                                                <w:right w:val="none" w:sz="0" w:space="0" w:color="auto"/>
                                                                                              </w:divBdr>
                                                                                            </w:div>
                                                                                            <w:div w:id="195772115">
                                                                                              <w:marLeft w:val="0"/>
                                                                                              <w:marRight w:val="0"/>
                                                                                              <w:marTop w:val="0"/>
                                                                                              <w:marBottom w:val="0"/>
                                                                                              <w:divBdr>
                                                                                                <w:top w:val="none" w:sz="0" w:space="0" w:color="auto"/>
                                                                                                <w:left w:val="none" w:sz="0" w:space="0" w:color="auto"/>
                                                                                                <w:bottom w:val="none" w:sz="0" w:space="0" w:color="auto"/>
                                                                                                <w:right w:val="none" w:sz="0" w:space="0" w:color="auto"/>
                                                                                              </w:divBdr>
                                                                                            </w:div>
                                                                                            <w:div w:id="798496982">
                                                                                              <w:marLeft w:val="0"/>
                                                                                              <w:marRight w:val="0"/>
                                                                                              <w:marTop w:val="0"/>
                                                                                              <w:marBottom w:val="0"/>
                                                                                              <w:divBdr>
                                                                                                <w:top w:val="none" w:sz="0" w:space="0" w:color="auto"/>
                                                                                                <w:left w:val="none" w:sz="0" w:space="0" w:color="auto"/>
                                                                                                <w:bottom w:val="none" w:sz="0" w:space="0" w:color="auto"/>
                                                                                                <w:right w:val="none" w:sz="0" w:space="0" w:color="auto"/>
                                                                                              </w:divBdr>
                                                                                            </w:div>
                                                                                            <w:div w:id="1621691458">
                                                                                              <w:marLeft w:val="0"/>
                                                                                              <w:marRight w:val="0"/>
                                                                                              <w:marTop w:val="0"/>
                                                                                              <w:marBottom w:val="0"/>
                                                                                              <w:divBdr>
                                                                                                <w:top w:val="none" w:sz="0" w:space="0" w:color="auto"/>
                                                                                                <w:left w:val="none" w:sz="0" w:space="0" w:color="auto"/>
                                                                                                <w:bottom w:val="none" w:sz="0" w:space="0" w:color="auto"/>
                                                                                                <w:right w:val="none" w:sz="0" w:space="0" w:color="auto"/>
                                                                                              </w:divBdr>
                                                                                            </w:div>
                                                                                            <w:div w:id="1243950540">
                                                                                              <w:marLeft w:val="0"/>
                                                                                              <w:marRight w:val="0"/>
                                                                                              <w:marTop w:val="0"/>
                                                                                              <w:marBottom w:val="0"/>
                                                                                              <w:divBdr>
                                                                                                <w:top w:val="none" w:sz="0" w:space="0" w:color="auto"/>
                                                                                                <w:left w:val="none" w:sz="0" w:space="0" w:color="auto"/>
                                                                                                <w:bottom w:val="none" w:sz="0" w:space="0" w:color="auto"/>
                                                                                                <w:right w:val="none" w:sz="0" w:space="0" w:color="auto"/>
                                                                                              </w:divBdr>
                                                                                            </w:div>
                                                                                            <w:div w:id="142744351">
                                                                                              <w:marLeft w:val="0"/>
                                                                                              <w:marRight w:val="0"/>
                                                                                              <w:marTop w:val="0"/>
                                                                                              <w:marBottom w:val="0"/>
                                                                                              <w:divBdr>
                                                                                                <w:top w:val="none" w:sz="0" w:space="0" w:color="auto"/>
                                                                                                <w:left w:val="none" w:sz="0" w:space="0" w:color="auto"/>
                                                                                                <w:bottom w:val="none" w:sz="0" w:space="0" w:color="auto"/>
                                                                                                <w:right w:val="none" w:sz="0" w:space="0" w:color="auto"/>
                                                                                              </w:divBdr>
                                                                                            </w:div>
                                                                                            <w:div w:id="1227952960">
                                                                                              <w:marLeft w:val="0"/>
                                                                                              <w:marRight w:val="0"/>
                                                                                              <w:marTop w:val="0"/>
                                                                                              <w:marBottom w:val="0"/>
                                                                                              <w:divBdr>
                                                                                                <w:top w:val="none" w:sz="0" w:space="0" w:color="auto"/>
                                                                                                <w:left w:val="none" w:sz="0" w:space="0" w:color="auto"/>
                                                                                                <w:bottom w:val="none" w:sz="0" w:space="0" w:color="auto"/>
                                                                                                <w:right w:val="none" w:sz="0" w:space="0" w:color="auto"/>
                                                                                              </w:divBdr>
                                                                                              <w:divsChild>
                                                                                                <w:div w:id="332150562">
                                                                                                  <w:marLeft w:val="0"/>
                                                                                                  <w:marRight w:val="0"/>
                                                                                                  <w:marTop w:val="0"/>
                                                                                                  <w:marBottom w:val="0"/>
                                                                                                  <w:divBdr>
                                                                                                    <w:top w:val="none" w:sz="0" w:space="0" w:color="auto"/>
                                                                                                    <w:left w:val="none" w:sz="0" w:space="0" w:color="auto"/>
                                                                                                    <w:bottom w:val="none" w:sz="0" w:space="0" w:color="auto"/>
                                                                                                    <w:right w:val="none" w:sz="0" w:space="0" w:color="auto"/>
                                                                                                  </w:divBdr>
                                                                                                </w:div>
                                                                                                <w:div w:id="438570121">
                                                                                                  <w:marLeft w:val="0"/>
                                                                                                  <w:marRight w:val="0"/>
                                                                                                  <w:marTop w:val="0"/>
                                                                                                  <w:marBottom w:val="0"/>
                                                                                                  <w:divBdr>
                                                                                                    <w:top w:val="none" w:sz="0" w:space="0" w:color="auto"/>
                                                                                                    <w:left w:val="none" w:sz="0" w:space="0" w:color="auto"/>
                                                                                                    <w:bottom w:val="none" w:sz="0" w:space="0" w:color="auto"/>
                                                                                                    <w:right w:val="none" w:sz="0" w:space="0" w:color="auto"/>
                                                                                                  </w:divBdr>
                                                                                                </w:div>
                                                                                                <w:div w:id="1990934420">
                                                                                                  <w:marLeft w:val="0"/>
                                                                                                  <w:marRight w:val="0"/>
                                                                                                  <w:marTop w:val="0"/>
                                                                                                  <w:marBottom w:val="0"/>
                                                                                                  <w:divBdr>
                                                                                                    <w:top w:val="none" w:sz="0" w:space="0" w:color="auto"/>
                                                                                                    <w:left w:val="none" w:sz="0" w:space="0" w:color="auto"/>
                                                                                                    <w:bottom w:val="none" w:sz="0" w:space="0" w:color="auto"/>
                                                                                                    <w:right w:val="none" w:sz="0" w:space="0" w:color="auto"/>
                                                                                                  </w:divBdr>
                                                                                                </w:div>
                                                                                                <w:div w:id="1000281122">
                                                                                                  <w:marLeft w:val="0"/>
                                                                                                  <w:marRight w:val="0"/>
                                                                                                  <w:marTop w:val="0"/>
                                                                                                  <w:marBottom w:val="0"/>
                                                                                                  <w:divBdr>
                                                                                                    <w:top w:val="none" w:sz="0" w:space="0" w:color="auto"/>
                                                                                                    <w:left w:val="none" w:sz="0" w:space="0" w:color="auto"/>
                                                                                                    <w:bottom w:val="none" w:sz="0" w:space="0" w:color="auto"/>
                                                                                                    <w:right w:val="none" w:sz="0" w:space="0" w:color="auto"/>
                                                                                                  </w:divBdr>
                                                                                                </w:div>
                                                                                                <w:div w:id="1869289903">
                                                                                                  <w:marLeft w:val="0"/>
                                                                                                  <w:marRight w:val="0"/>
                                                                                                  <w:marTop w:val="0"/>
                                                                                                  <w:marBottom w:val="0"/>
                                                                                                  <w:divBdr>
                                                                                                    <w:top w:val="none" w:sz="0" w:space="0" w:color="auto"/>
                                                                                                    <w:left w:val="none" w:sz="0" w:space="0" w:color="auto"/>
                                                                                                    <w:bottom w:val="none" w:sz="0" w:space="0" w:color="auto"/>
                                                                                                    <w:right w:val="none" w:sz="0" w:space="0" w:color="auto"/>
                                                                                                  </w:divBdr>
                                                                                                </w:div>
                                                                                                <w:div w:id="1600479241">
                                                                                                  <w:marLeft w:val="0"/>
                                                                                                  <w:marRight w:val="0"/>
                                                                                                  <w:marTop w:val="0"/>
                                                                                                  <w:marBottom w:val="0"/>
                                                                                                  <w:divBdr>
                                                                                                    <w:top w:val="none" w:sz="0" w:space="0" w:color="auto"/>
                                                                                                    <w:left w:val="none" w:sz="0" w:space="0" w:color="auto"/>
                                                                                                    <w:bottom w:val="none" w:sz="0" w:space="0" w:color="auto"/>
                                                                                                    <w:right w:val="none" w:sz="0" w:space="0" w:color="auto"/>
                                                                                                  </w:divBdr>
                                                                                                </w:div>
                                                                                                <w:div w:id="1470367881">
                                                                                                  <w:marLeft w:val="0"/>
                                                                                                  <w:marRight w:val="0"/>
                                                                                                  <w:marTop w:val="0"/>
                                                                                                  <w:marBottom w:val="0"/>
                                                                                                  <w:divBdr>
                                                                                                    <w:top w:val="none" w:sz="0" w:space="0" w:color="auto"/>
                                                                                                    <w:left w:val="none" w:sz="0" w:space="0" w:color="auto"/>
                                                                                                    <w:bottom w:val="none" w:sz="0" w:space="0" w:color="auto"/>
                                                                                                    <w:right w:val="none" w:sz="0" w:space="0" w:color="auto"/>
                                                                                                  </w:divBdr>
                                                                                                </w:div>
                                                                                                <w:div w:id="140772825">
                                                                                                  <w:marLeft w:val="0"/>
                                                                                                  <w:marRight w:val="0"/>
                                                                                                  <w:marTop w:val="0"/>
                                                                                                  <w:marBottom w:val="0"/>
                                                                                                  <w:divBdr>
                                                                                                    <w:top w:val="none" w:sz="0" w:space="0" w:color="auto"/>
                                                                                                    <w:left w:val="none" w:sz="0" w:space="0" w:color="auto"/>
                                                                                                    <w:bottom w:val="none" w:sz="0" w:space="0" w:color="auto"/>
                                                                                                    <w:right w:val="none" w:sz="0" w:space="0" w:color="auto"/>
                                                                                                  </w:divBdr>
                                                                                                </w:div>
                                                                                                <w:div w:id="1823617255">
                                                                                                  <w:marLeft w:val="0"/>
                                                                                                  <w:marRight w:val="0"/>
                                                                                                  <w:marTop w:val="0"/>
                                                                                                  <w:marBottom w:val="0"/>
                                                                                                  <w:divBdr>
                                                                                                    <w:top w:val="none" w:sz="0" w:space="0" w:color="auto"/>
                                                                                                    <w:left w:val="none" w:sz="0" w:space="0" w:color="auto"/>
                                                                                                    <w:bottom w:val="none" w:sz="0" w:space="0" w:color="auto"/>
                                                                                                    <w:right w:val="none" w:sz="0" w:space="0" w:color="auto"/>
                                                                                                  </w:divBdr>
                                                                                                </w:div>
                                                                                                <w:div w:id="427889434">
                                                                                                  <w:marLeft w:val="0"/>
                                                                                                  <w:marRight w:val="0"/>
                                                                                                  <w:marTop w:val="0"/>
                                                                                                  <w:marBottom w:val="0"/>
                                                                                                  <w:divBdr>
                                                                                                    <w:top w:val="none" w:sz="0" w:space="0" w:color="auto"/>
                                                                                                    <w:left w:val="none" w:sz="0" w:space="0" w:color="auto"/>
                                                                                                    <w:bottom w:val="none" w:sz="0" w:space="0" w:color="auto"/>
                                                                                                    <w:right w:val="none" w:sz="0" w:space="0" w:color="auto"/>
                                                                                                  </w:divBdr>
                                                                                                </w:div>
                                                                                                <w:div w:id="1536849388">
                                                                                                  <w:marLeft w:val="0"/>
                                                                                                  <w:marRight w:val="0"/>
                                                                                                  <w:marTop w:val="0"/>
                                                                                                  <w:marBottom w:val="0"/>
                                                                                                  <w:divBdr>
                                                                                                    <w:top w:val="none" w:sz="0" w:space="0" w:color="auto"/>
                                                                                                    <w:left w:val="none" w:sz="0" w:space="0" w:color="auto"/>
                                                                                                    <w:bottom w:val="none" w:sz="0" w:space="0" w:color="auto"/>
                                                                                                    <w:right w:val="none" w:sz="0" w:space="0" w:color="auto"/>
                                                                                                  </w:divBdr>
                                                                                                </w:div>
                                                                                                <w:div w:id="2044745591">
                                                                                                  <w:marLeft w:val="0"/>
                                                                                                  <w:marRight w:val="0"/>
                                                                                                  <w:marTop w:val="0"/>
                                                                                                  <w:marBottom w:val="0"/>
                                                                                                  <w:divBdr>
                                                                                                    <w:top w:val="none" w:sz="0" w:space="0" w:color="auto"/>
                                                                                                    <w:left w:val="none" w:sz="0" w:space="0" w:color="auto"/>
                                                                                                    <w:bottom w:val="none" w:sz="0" w:space="0" w:color="auto"/>
                                                                                                    <w:right w:val="none" w:sz="0" w:space="0" w:color="auto"/>
                                                                                                  </w:divBdr>
                                                                                                </w:div>
                                                                                                <w:div w:id="500704118">
                                                                                                  <w:marLeft w:val="0"/>
                                                                                                  <w:marRight w:val="0"/>
                                                                                                  <w:marTop w:val="0"/>
                                                                                                  <w:marBottom w:val="0"/>
                                                                                                  <w:divBdr>
                                                                                                    <w:top w:val="none" w:sz="0" w:space="0" w:color="auto"/>
                                                                                                    <w:left w:val="none" w:sz="0" w:space="0" w:color="auto"/>
                                                                                                    <w:bottom w:val="none" w:sz="0" w:space="0" w:color="auto"/>
                                                                                                    <w:right w:val="none" w:sz="0" w:space="0" w:color="auto"/>
                                                                                                  </w:divBdr>
                                                                                                </w:div>
                                                                                                <w:div w:id="144783743">
                                                                                                  <w:marLeft w:val="0"/>
                                                                                                  <w:marRight w:val="0"/>
                                                                                                  <w:marTop w:val="0"/>
                                                                                                  <w:marBottom w:val="0"/>
                                                                                                  <w:divBdr>
                                                                                                    <w:top w:val="none" w:sz="0" w:space="0" w:color="auto"/>
                                                                                                    <w:left w:val="none" w:sz="0" w:space="0" w:color="auto"/>
                                                                                                    <w:bottom w:val="none" w:sz="0" w:space="0" w:color="auto"/>
                                                                                                    <w:right w:val="none" w:sz="0" w:space="0" w:color="auto"/>
                                                                                                  </w:divBdr>
                                                                                                </w:div>
                                                                                                <w:div w:id="1646936642">
                                                                                                  <w:marLeft w:val="0"/>
                                                                                                  <w:marRight w:val="0"/>
                                                                                                  <w:marTop w:val="0"/>
                                                                                                  <w:marBottom w:val="0"/>
                                                                                                  <w:divBdr>
                                                                                                    <w:top w:val="none" w:sz="0" w:space="0" w:color="auto"/>
                                                                                                    <w:left w:val="none" w:sz="0" w:space="0" w:color="auto"/>
                                                                                                    <w:bottom w:val="none" w:sz="0" w:space="0" w:color="auto"/>
                                                                                                    <w:right w:val="none" w:sz="0" w:space="0" w:color="auto"/>
                                                                                                  </w:divBdr>
                                                                                                </w:div>
                                                                                                <w:div w:id="2000620923">
                                                                                                  <w:marLeft w:val="0"/>
                                                                                                  <w:marRight w:val="0"/>
                                                                                                  <w:marTop w:val="0"/>
                                                                                                  <w:marBottom w:val="0"/>
                                                                                                  <w:divBdr>
                                                                                                    <w:top w:val="none" w:sz="0" w:space="0" w:color="auto"/>
                                                                                                    <w:left w:val="none" w:sz="0" w:space="0" w:color="auto"/>
                                                                                                    <w:bottom w:val="none" w:sz="0" w:space="0" w:color="auto"/>
                                                                                                    <w:right w:val="none" w:sz="0" w:space="0" w:color="auto"/>
                                                                                                  </w:divBdr>
                                                                                                </w:div>
                                                                                                <w:div w:id="954141545">
                                                                                                  <w:marLeft w:val="0"/>
                                                                                                  <w:marRight w:val="0"/>
                                                                                                  <w:marTop w:val="0"/>
                                                                                                  <w:marBottom w:val="0"/>
                                                                                                  <w:divBdr>
                                                                                                    <w:top w:val="none" w:sz="0" w:space="0" w:color="auto"/>
                                                                                                    <w:left w:val="none" w:sz="0" w:space="0" w:color="auto"/>
                                                                                                    <w:bottom w:val="none" w:sz="0" w:space="0" w:color="auto"/>
                                                                                                    <w:right w:val="none" w:sz="0" w:space="0" w:color="auto"/>
                                                                                                  </w:divBdr>
                                                                                                </w:div>
                                                                                                <w:div w:id="1260017846">
                                                                                                  <w:marLeft w:val="0"/>
                                                                                                  <w:marRight w:val="0"/>
                                                                                                  <w:marTop w:val="0"/>
                                                                                                  <w:marBottom w:val="0"/>
                                                                                                  <w:divBdr>
                                                                                                    <w:top w:val="none" w:sz="0" w:space="0" w:color="auto"/>
                                                                                                    <w:left w:val="none" w:sz="0" w:space="0" w:color="auto"/>
                                                                                                    <w:bottom w:val="none" w:sz="0" w:space="0" w:color="auto"/>
                                                                                                    <w:right w:val="none" w:sz="0" w:space="0" w:color="auto"/>
                                                                                                  </w:divBdr>
                                                                                                </w:div>
                                                                                                <w:div w:id="1531382517">
                                                                                                  <w:marLeft w:val="0"/>
                                                                                                  <w:marRight w:val="0"/>
                                                                                                  <w:marTop w:val="0"/>
                                                                                                  <w:marBottom w:val="0"/>
                                                                                                  <w:divBdr>
                                                                                                    <w:top w:val="none" w:sz="0" w:space="0" w:color="auto"/>
                                                                                                    <w:left w:val="none" w:sz="0" w:space="0" w:color="auto"/>
                                                                                                    <w:bottom w:val="none" w:sz="0" w:space="0" w:color="auto"/>
                                                                                                    <w:right w:val="none" w:sz="0" w:space="0" w:color="auto"/>
                                                                                                  </w:divBdr>
                                                                                                </w:div>
                                                                                                <w:div w:id="1513186877">
                                                                                                  <w:marLeft w:val="0"/>
                                                                                                  <w:marRight w:val="0"/>
                                                                                                  <w:marTop w:val="0"/>
                                                                                                  <w:marBottom w:val="0"/>
                                                                                                  <w:divBdr>
                                                                                                    <w:top w:val="none" w:sz="0" w:space="0" w:color="auto"/>
                                                                                                    <w:left w:val="none" w:sz="0" w:space="0" w:color="auto"/>
                                                                                                    <w:bottom w:val="none" w:sz="0" w:space="0" w:color="auto"/>
                                                                                                    <w:right w:val="none" w:sz="0" w:space="0" w:color="auto"/>
                                                                                                  </w:divBdr>
                                                                                                </w:div>
                                                                                                <w:div w:id="1768967450">
                                                                                                  <w:marLeft w:val="0"/>
                                                                                                  <w:marRight w:val="0"/>
                                                                                                  <w:marTop w:val="0"/>
                                                                                                  <w:marBottom w:val="0"/>
                                                                                                  <w:divBdr>
                                                                                                    <w:top w:val="none" w:sz="0" w:space="0" w:color="auto"/>
                                                                                                    <w:left w:val="none" w:sz="0" w:space="0" w:color="auto"/>
                                                                                                    <w:bottom w:val="none" w:sz="0" w:space="0" w:color="auto"/>
                                                                                                    <w:right w:val="none" w:sz="0" w:space="0" w:color="auto"/>
                                                                                                  </w:divBdr>
                                                                                                </w:div>
                                                                                                <w:div w:id="209388060">
                                                                                                  <w:marLeft w:val="0"/>
                                                                                                  <w:marRight w:val="0"/>
                                                                                                  <w:marTop w:val="0"/>
                                                                                                  <w:marBottom w:val="0"/>
                                                                                                  <w:divBdr>
                                                                                                    <w:top w:val="none" w:sz="0" w:space="0" w:color="auto"/>
                                                                                                    <w:left w:val="none" w:sz="0" w:space="0" w:color="auto"/>
                                                                                                    <w:bottom w:val="none" w:sz="0" w:space="0" w:color="auto"/>
                                                                                                    <w:right w:val="none" w:sz="0" w:space="0" w:color="auto"/>
                                                                                                  </w:divBdr>
                                                                                                </w:div>
                                                                                                <w:div w:id="2107074973">
                                                                                                  <w:marLeft w:val="0"/>
                                                                                                  <w:marRight w:val="0"/>
                                                                                                  <w:marTop w:val="0"/>
                                                                                                  <w:marBottom w:val="0"/>
                                                                                                  <w:divBdr>
                                                                                                    <w:top w:val="none" w:sz="0" w:space="0" w:color="auto"/>
                                                                                                    <w:left w:val="none" w:sz="0" w:space="0" w:color="auto"/>
                                                                                                    <w:bottom w:val="none" w:sz="0" w:space="0" w:color="auto"/>
                                                                                                    <w:right w:val="none" w:sz="0" w:space="0" w:color="auto"/>
                                                                                                  </w:divBdr>
                                                                                                </w:div>
                                                                                                <w:div w:id="1402479972">
                                                                                                  <w:marLeft w:val="0"/>
                                                                                                  <w:marRight w:val="0"/>
                                                                                                  <w:marTop w:val="0"/>
                                                                                                  <w:marBottom w:val="0"/>
                                                                                                  <w:divBdr>
                                                                                                    <w:top w:val="none" w:sz="0" w:space="0" w:color="auto"/>
                                                                                                    <w:left w:val="none" w:sz="0" w:space="0" w:color="auto"/>
                                                                                                    <w:bottom w:val="none" w:sz="0" w:space="0" w:color="auto"/>
                                                                                                    <w:right w:val="none" w:sz="0" w:space="0" w:color="auto"/>
                                                                                                  </w:divBdr>
                                                                                                </w:div>
                                                                                                <w:div w:id="2101827992">
                                                                                                  <w:marLeft w:val="0"/>
                                                                                                  <w:marRight w:val="0"/>
                                                                                                  <w:marTop w:val="0"/>
                                                                                                  <w:marBottom w:val="0"/>
                                                                                                  <w:divBdr>
                                                                                                    <w:top w:val="none" w:sz="0" w:space="0" w:color="auto"/>
                                                                                                    <w:left w:val="none" w:sz="0" w:space="0" w:color="auto"/>
                                                                                                    <w:bottom w:val="none" w:sz="0" w:space="0" w:color="auto"/>
                                                                                                    <w:right w:val="none" w:sz="0" w:space="0" w:color="auto"/>
                                                                                                  </w:divBdr>
                                                                                                </w:div>
                                                                                                <w:div w:id="1186749519">
                                                                                                  <w:marLeft w:val="0"/>
                                                                                                  <w:marRight w:val="0"/>
                                                                                                  <w:marTop w:val="0"/>
                                                                                                  <w:marBottom w:val="0"/>
                                                                                                  <w:divBdr>
                                                                                                    <w:top w:val="none" w:sz="0" w:space="0" w:color="auto"/>
                                                                                                    <w:left w:val="none" w:sz="0" w:space="0" w:color="auto"/>
                                                                                                    <w:bottom w:val="none" w:sz="0" w:space="0" w:color="auto"/>
                                                                                                    <w:right w:val="none" w:sz="0" w:space="0" w:color="auto"/>
                                                                                                  </w:divBdr>
                                                                                                </w:div>
                                                                                                <w:div w:id="1665818386">
                                                                                                  <w:marLeft w:val="0"/>
                                                                                                  <w:marRight w:val="0"/>
                                                                                                  <w:marTop w:val="0"/>
                                                                                                  <w:marBottom w:val="0"/>
                                                                                                  <w:divBdr>
                                                                                                    <w:top w:val="none" w:sz="0" w:space="0" w:color="auto"/>
                                                                                                    <w:left w:val="none" w:sz="0" w:space="0" w:color="auto"/>
                                                                                                    <w:bottom w:val="none" w:sz="0" w:space="0" w:color="auto"/>
                                                                                                    <w:right w:val="none" w:sz="0" w:space="0" w:color="auto"/>
                                                                                                  </w:divBdr>
                                                                                                </w:div>
                                                                                                <w:div w:id="1330059098">
                                                                                                  <w:marLeft w:val="0"/>
                                                                                                  <w:marRight w:val="0"/>
                                                                                                  <w:marTop w:val="0"/>
                                                                                                  <w:marBottom w:val="0"/>
                                                                                                  <w:divBdr>
                                                                                                    <w:top w:val="none" w:sz="0" w:space="0" w:color="auto"/>
                                                                                                    <w:left w:val="none" w:sz="0" w:space="0" w:color="auto"/>
                                                                                                    <w:bottom w:val="none" w:sz="0" w:space="0" w:color="auto"/>
                                                                                                    <w:right w:val="none" w:sz="0" w:space="0" w:color="auto"/>
                                                                                                  </w:divBdr>
                                                                                                </w:div>
                                                                                                <w:div w:id="1834835030">
                                                                                                  <w:marLeft w:val="0"/>
                                                                                                  <w:marRight w:val="0"/>
                                                                                                  <w:marTop w:val="0"/>
                                                                                                  <w:marBottom w:val="0"/>
                                                                                                  <w:divBdr>
                                                                                                    <w:top w:val="none" w:sz="0" w:space="0" w:color="auto"/>
                                                                                                    <w:left w:val="none" w:sz="0" w:space="0" w:color="auto"/>
                                                                                                    <w:bottom w:val="none" w:sz="0" w:space="0" w:color="auto"/>
                                                                                                    <w:right w:val="none" w:sz="0" w:space="0" w:color="auto"/>
                                                                                                  </w:divBdr>
                                                                                                </w:div>
                                                                                                <w:div w:id="1939218578">
                                                                                                  <w:marLeft w:val="0"/>
                                                                                                  <w:marRight w:val="0"/>
                                                                                                  <w:marTop w:val="0"/>
                                                                                                  <w:marBottom w:val="0"/>
                                                                                                  <w:divBdr>
                                                                                                    <w:top w:val="none" w:sz="0" w:space="0" w:color="auto"/>
                                                                                                    <w:left w:val="none" w:sz="0" w:space="0" w:color="auto"/>
                                                                                                    <w:bottom w:val="none" w:sz="0" w:space="0" w:color="auto"/>
                                                                                                    <w:right w:val="none" w:sz="0" w:space="0" w:color="auto"/>
                                                                                                  </w:divBdr>
                                                                                                </w:div>
                                                                                                <w:div w:id="412972132">
                                                                                                  <w:marLeft w:val="0"/>
                                                                                                  <w:marRight w:val="0"/>
                                                                                                  <w:marTop w:val="0"/>
                                                                                                  <w:marBottom w:val="0"/>
                                                                                                  <w:divBdr>
                                                                                                    <w:top w:val="none" w:sz="0" w:space="0" w:color="auto"/>
                                                                                                    <w:left w:val="none" w:sz="0" w:space="0" w:color="auto"/>
                                                                                                    <w:bottom w:val="none" w:sz="0" w:space="0" w:color="auto"/>
                                                                                                    <w:right w:val="none" w:sz="0" w:space="0" w:color="auto"/>
                                                                                                  </w:divBdr>
                                                                                                </w:div>
                                                                                                <w:div w:id="1520776736">
                                                                                                  <w:marLeft w:val="0"/>
                                                                                                  <w:marRight w:val="0"/>
                                                                                                  <w:marTop w:val="0"/>
                                                                                                  <w:marBottom w:val="0"/>
                                                                                                  <w:divBdr>
                                                                                                    <w:top w:val="none" w:sz="0" w:space="0" w:color="auto"/>
                                                                                                    <w:left w:val="none" w:sz="0" w:space="0" w:color="auto"/>
                                                                                                    <w:bottom w:val="none" w:sz="0" w:space="0" w:color="auto"/>
                                                                                                    <w:right w:val="none" w:sz="0" w:space="0" w:color="auto"/>
                                                                                                  </w:divBdr>
                                                                                                </w:div>
                                                                                                <w:div w:id="1985239143">
                                                                                                  <w:marLeft w:val="0"/>
                                                                                                  <w:marRight w:val="0"/>
                                                                                                  <w:marTop w:val="0"/>
                                                                                                  <w:marBottom w:val="0"/>
                                                                                                  <w:divBdr>
                                                                                                    <w:top w:val="none" w:sz="0" w:space="0" w:color="auto"/>
                                                                                                    <w:left w:val="none" w:sz="0" w:space="0" w:color="auto"/>
                                                                                                    <w:bottom w:val="none" w:sz="0" w:space="0" w:color="auto"/>
                                                                                                    <w:right w:val="none" w:sz="0" w:space="0" w:color="auto"/>
                                                                                                  </w:divBdr>
                                                                                                </w:div>
                                                                                                <w:div w:id="68238613">
                                                                                                  <w:marLeft w:val="0"/>
                                                                                                  <w:marRight w:val="0"/>
                                                                                                  <w:marTop w:val="0"/>
                                                                                                  <w:marBottom w:val="0"/>
                                                                                                  <w:divBdr>
                                                                                                    <w:top w:val="none" w:sz="0" w:space="0" w:color="auto"/>
                                                                                                    <w:left w:val="none" w:sz="0" w:space="0" w:color="auto"/>
                                                                                                    <w:bottom w:val="none" w:sz="0" w:space="0" w:color="auto"/>
                                                                                                    <w:right w:val="none" w:sz="0" w:space="0" w:color="auto"/>
                                                                                                  </w:divBdr>
                                                                                                </w:div>
                                                                                                <w:div w:id="1713530288">
                                                                                                  <w:marLeft w:val="0"/>
                                                                                                  <w:marRight w:val="0"/>
                                                                                                  <w:marTop w:val="0"/>
                                                                                                  <w:marBottom w:val="0"/>
                                                                                                  <w:divBdr>
                                                                                                    <w:top w:val="none" w:sz="0" w:space="0" w:color="auto"/>
                                                                                                    <w:left w:val="none" w:sz="0" w:space="0" w:color="auto"/>
                                                                                                    <w:bottom w:val="none" w:sz="0" w:space="0" w:color="auto"/>
                                                                                                    <w:right w:val="none" w:sz="0" w:space="0" w:color="auto"/>
                                                                                                  </w:divBdr>
                                                                                                </w:div>
                                                                                                <w:div w:id="1178228814">
                                                                                                  <w:marLeft w:val="0"/>
                                                                                                  <w:marRight w:val="0"/>
                                                                                                  <w:marTop w:val="0"/>
                                                                                                  <w:marBottom w:val="0"/>
                                                                                                  <w:divBdr>
                                                                                                    <w:top w:val="none" w:sz="0" w:space="0" w:color="auto"/>
                                                                                                    <w:left w:val="none" w:sz="0" w:space="0" w:color="auto"/>
                                                                                                    <w:bottom w:val="none" w:sz="0" w:space="0" w:color="auto"/>
                                                                                                    <w:right w:val="none" w:sz="0" w:space="0" w:color="auto"/>
                                                                                                  </w:divBdr>
                                                                                                </w:div>
                                                                                                <w:div w:id="1126924223">
                                                                                                  <w:marLeft w:val="0"/>
                                                                                                  <w:marRight w:val="0"/>
                                                                                                  <w:marTop w:val="0"/>
                                                                                                  <w:marBottom w:val="0"/>
                                                                                                  <w:divBdr>
                                                                                                    <w:top w:val="none" w:sz="0" w:space="0" w:color="auto"/>
                                                                                                    <w:left w:val="none" w:sz="0" w:space="0" w:color="auto"/>
                                                                                                    <w:bottom w:val="none" w:sz="0" w:space="0" w:color="auto"/>
                                                                                                    <w:right w:val="none" w:sz="0" w:space="0" w:color="auto"/>
                                                                                                  </w:divBdr>
                                                                                                </w:div>
                                                                                                <w:div w:id="15711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76610">
                                                                                      <w:marLeft w:val="0"/>
                                                                                      <w:marRight w:val="0"/>
                                                                                      <w:marTop w:val="0"/>
                                                                                      <w:marBottom w:val="0"/>
                                                                                      <w:divBdr>
                                                                                        <w:top w:val="none" w:sz="0" w:space="0" w:color="auto"/>
                                                                                        <w:left w:val="none" w:sz="0" w:space="0" w:color="auto"/>
                                                                                        <w:bottom w:val="none" w:sz="0" w:space="0" w:color="auto"/>
                                                                                        <w:right w:val="none" w:sz="0" w:space="0" w:color="auto"/>
                                                                                      </w:divBdr>
                                                                                      <w:divsChild>
                                                                                        <w:div w:id="806823922">
                                                                                          <w:marLeft w:val="0"/>
                                                                                          <w:marRight w:val="0"/>
                                                                                          <w:marTop w:val="0"/>
                                                                                          <w:marBottom w:val="0"/>
                                                                                          <w:divBdr>
                                                                                            <w:top w:val="none" w:sz="0" w:space="0" w:color="auto"/>
                                                                                            <w:left w:val="none" w:sz="0" w:space="0" w:color="auto"/>
                                                                                            <w:bottom w:val="none" w:sz="0" w:space="0" w:color="auto"/>
                                                                                            <w:right w:val="none" w:sz="0" w:space="0" w:color="auto"/>
                                                                                          </w:divBdr>
                                                                                          <w:divsChild>
                                                                                            <w:div w:id="1886914642">
                                                                                              <w:marLeft w:val="0"/>
                                                                                              <w:marRight w:val="0"/>
                                                                                              <w:marTop w:val="0"/>
                                                                                              <w:marBottom w:val="0"/>
                                                                                              <w:divBdr>
                                                                                                <w:top w:val="none" w:sz="0" w:space="0" w:color="auto"/>
                                                                                                <w:left w:val="none" w:sz="0" w:space="0" w:color="auto"/>
                                                                                                <w:bottom w:val="none" w:sz="0" w:space="0" w:color="auto"/>
                                                                                                <w:right w:val="none" w:sz="0" w:space="0" w:color="auto"/>
                                                                                              </w:divBdr>
                                                                                            </w:div>
                                                                                            <w:div w:id="832137956">
                                                                                              <w:marLeft w:val="0"/>
                                                                                              <w:marRight w:val="0"/>
                                                                                              <w:marTop w:val="0"/>
                                                                                              <w:marBottom w:val="0"/>
                                                                                              <w:divBdr>
                                                                                                <w:top w:val="none" w:sz="0" w:space="0" w:color="auto"/>
                                                                                                <w:left w:val="none" w:sz="0" w:space="0" w:color="auto"/>
                                                                                                <w:bottom w:val="none" w:sz="0" w:space="0" w:color="auto"/>
                                                                                                <w:right w:val="none" w:sz="0" w:space="0" w:color="auto"/>
                                                                                              </w:divBdr>
                                                                                            </w:div>
                                                                                            <w:div w:id="1687094904">
                                                                                              <w:marLeft w:val="0"/>
                                                                                              <w:marRight w:val="0"/>
                                                                                              <w:marTop w:val="0"/>
                                                                                              <w:marBottom w:val="0"/>
                                                                                              <w:divBdr>
                                                                                                <w:top w:val="none" w:sz="0" w:space="0" w:color="auto"/>
                                                                                                <w:left w:val="none" w:sz="0" w:space="0" w:color="auto"/>
                                                                                                <w:bottom w:val="none" w:sz="0" w:space="0" w:color="auto"/>
                                                                                                <w:right w:val="none" w:sz="0" w:space="0" w:color="auto"/>
                                                                                              </w:divBdr>
                                                                                            </w:div>
                                                                                            <w:div w:id="662438345">
                                                                                              <w:marLeft w:val="0"/>
                                                                                              <w:marRight w:val="0"/>
                                                                                              <w:marTop w:val="0"/>
                                                                                              <w:marBottom w:val="0"/>
                                                                                              <w:divBdr>
                                                                                                <w:top w:val="none" w:sz="0" w:space="0" w:color="auto"/>
                                                                                                <w:left w:val="none" w:sz="0" w:space="0" w:color="auto"/>
                                                                                                <w:bottom w:val="none" w:sz="0" w:space="0" w:color="auto"/>
                                                                                                <w:right w:val="none" w:sz="0" w:space="0" w:color="auto"/>
                                                                                              </w:divBdr>
                                                                                            </w:div>
                                                                                            <w:div w:id="2085491508">
                                                                                              <w:marLeft w:val="0"/>
                                                                                              <w:marRight w:val="0"/>
                                                                                              <w:marTop w:val="0"/>
                                                                                              <w:marBottom w:val="0"/>
                                                                                              <w:divBdr>
                                                                                                <w:top w:val="none" w:sz="0" w:space="0" w:color="auto"/>
                                                                                                <w:left w:val="none" w:sz="0" w:space="0" w:color="auto"/>
                                                                                                <w:bottom w:val="none" w:sz="0" w:space="0" w:color="auto"/>
                                                                                                <w:right w:val="none" w:sz="0" w:space="0" w:color="auto"/>
                                                                                              </w:divBdr>
                                                                                            </w:div>
                                                                                            <w:div w:id="1333681348">
                                                                                              <w:marLeft w:val="0"/>
                                                                                              <w:marRight w:val="0"/>
                                                                                              <w:marTop w:val="0"/>
                                                                                              <w:marBottom w:val="0"/>
                                                                                              <w:divBdr>
                                                                                                <w:top w:val="none" w:sz="0" w:space="0" w:color="auto"/>
                                                                                                <w:left w:val="none" w:sz="0" w:space="0" w:color="auto"/>
                                                                                                <w:bottom w:val="none" w:sz="0" w:space="0" w:color="auto"/>
                                                                                                <w:right w:val="none" w:sz="0" w:space="0" w:color="auto"/>
                                                                                              </w:divBdr>
                                                                                            </w:div>
                                                                                            <w:div w:id="2047488163">
                                                                                              <w:marLeft w:val="0"/>
                                                                                              <w:marRight w:val="0"/>
                                                                                              <w:marTop w:val="0"/>
                                                                                              <w:marBottom w:val="0"/>
                                                                                              <w:divBdr>
                                                                                                <w:top w:val="none" w:sz="0" w:space="0" w:color="auto"/>
                                                                                                <w:left w:val="none" w:sz="0" w:space="0" w:color="auto"/>
                                                                                                <w:bottom w:val="none" w:sz="0" w:space="0" w:color="auto"/>
                                                                                                <w:right w:val="none" w:sz="0" w:space="0" w:color="auto"/>
                                                                                              </w:divBdr>
                                                                                            </w:div>
                                                                                            <w:div w:id="1668629714">
                                                                                              <w:marLeft w:val="0"/>
                                                                                              <w:marRight w:val="0"/>
                                                                                              <w:marTop w:val="0"/>
                                                                                              <w:marBottom w:val="0"/>
                                                                                              <w:divBdr>
                                                                                                <w:top w:val="none" w:sz="0" w:space="0" w:color="auto"/>
                                                                                                <w:left w:val="none" w:sz="0" w:space="0" w:color="auto"/>
                                                                                                <w:bottom w:val="none" w:sz="0" w:space="0" w:color="auto"/>
                                                                                                <w:right w:val="none" w:sz="0" w:space="0" w:color="auto"/>
                                                                                              </w:divBdr>
                                                                                              <w:divsChild>
                                                                                                <w:div w:id="2107339134">
                                                                                                  <w:marLeft w:val="0"/>
                                                                                                  <w:marRight w:val="0"/>
                                                                                                  <w:marTop w:val="0"/>
                                                                                                  <w:marBottom w:val="0"/>
                                                                                                  <w:divBdr>
                                                                                                    <w:top w:val="none" w:sz="0" w:space="0" w:color="auto"/>
                                                                                                    <w:left w:val="none" w:sz="0" w:space="0" w:color="auto"/>
                                                                                                    <w:bottom w:val="none" w:sz="0" w:space="0" w:color="auto"/>
                                                                                                    <w:right w:val="none" w:sz="0" w:space="0" w:color="auto"/>
                                                                                                  </w:divBdr>
                                                                                                </w:div>
                                                                                                <w:div w:id="407269252">
                                                                                                  <w:marLeft w:val="0"/>
                                                                                                  <w:marRight w:val="0"/>
                                                                                                  <w:marTop w:val="0"/>
                                                                                                  <w:marBottom w:val="0"/>
                                                                                                  <w:divBdr>
                                                                                                    <w:top w:val="none" w:sz="0" w:space="0" w:color="auto"/>
                                                                                                    <w:left w:val="none" w:sz="0" w:space="0" w:color="auto"/>
                                                                                                    <w:bottom w:val="none" w:sz="0" w:space="0" w:color="auto"/>
                                                                                                    <w:right w:val="none" w:sz="0" w:space="0" w:color="auto"/>
                                                                                                  </w:divBdr>
                                                                                                </w:div>
                                                                                                <w:div w:id="912549819">
                                                                                                  <w:marLeft w:val="0"/>
                                                                                                  <w:marRight w:val="0"/>
                                                                                                  <w:marTop w:val="0"/>
                                                                                                  <w:marBottom w:val="0"/>
                                                                                                  <w:divBdr>
                                                                                                    <w:top w:val="none" w:sz="0" w:space="0" w:color="auto"/>
                                                                                                    <w:left w:val="none" w:sz="0" w:space="0" w:color="auto"/>
                                                                                                    <w:bottom w:val="none" w:sz="0" w:space="0" w:color="auto"/>
                                                                                                    <w:right w:val="none" w:sz="0" w:space="0" w:color="auto"/>
                                                                                                  </w:divBdr>
                                                                                                </w:div>
                                                                                                <w:div w:id="103885856">
                                                                                                  <w:marLeft w:val="0"/>
                                                                                                  <w:marRight w:val="0"/>
                                                                                                  <w:marTop w:val="0"/>
                                                                                                  <w:marBottom w:val="0"/>
                                                                                                  <w:divBdr>
                                                                                                    <w:top w:val="none" w:sz="0" w:space="0" w:color="auto"/>
                                                                                                    <w:left w:val="none" w:sz="0" w:space="0" w:color="auto"/>
                                                                                                    <w:bottom w:val="none" w:sz="0" w:space="0" w:color="auto"/>
                                                                                                    <w:right w:val="none" w:sz="0" w:space="0" w:color="auto"/>
                                                                                                  </w:divBdr>
                                                                                                </w:div>
                                                                                                <w:div w:id="1579360298">
                                                                                                  <w:marLeft w:val="0"/>
                                                                                                  <w:marRight w:val="0"/>
                                                                                                  <w:marTop w:val="0"/>
                                                                                                  <w:marBottom w:val="0"/>
                                                                                                  <w:divBdr>
                                                                                                    <w:top w:val="none" w:sz="0" w:space="0" w:color="auto"/>
                                                                                                    <w:left w:val="none" w:sz="0" w:space="0" w:color="auto"/>
                                                                                                    <w:bottom w:val="none" w:sz="0" w:space="0" w:color="auto"/>
                                                                                                    <w:right w:val="none" w:sz="0" w:space="0" w:color="auto"/>
                                                                                                  </w:divBdr>
                                                                                                </w:div>
                                                                                                <w:div w:id="20195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5437">
                                                                                  <w:marLeft w:val="0"/>
                                                                                  <w:marRight w:val="0"/>
                                                                                  <w:marTop w:val="120"/>
                                                                                  <w:marBottom w:val="0"/>
                                                                                  <w:divBdr>
                                                                                    <w:top w:val="none" w:sz="0" w:space="0" w:color="auto"/>
                                                                                    <w:left w:val="none" w:sz="0" w:space="0" w:color="auto"/>
                                                                                    <w:bottom w:val="none" w:sz="0" w:space="0" w:color="auto"/>
                                                                                    <w:right w:val="none" w:sz="0" w:space="0" w:color="auto"/>
                                                                                  </w:divBdr>
                                                                                  <w:divsChild>
                                                                                    <w:div w:id="670644096">
                                                                                      <w:marLeft w:val="0"/>
                                                                                      <w:marRight w:val="0"/>
                                                                                      <w:marTop w:val="0"/>
                                                                                      <w:marBottom w:val="0"/>
                                                                                      <w:divBdr>
                                                                                        <w:top w:val="none" w:sz="0" w:space="0" w:color="auto"/>
                                                                                        <w:left w:val="none" w:sz="0" w:space="0" w:color="auto"/>
                                                                                        <w:bottom w:val="none" w:sz="0" w:space="0" w:color="auto"/>
                                                                                        <w:right w:val="none" w:sz="0" w:space="0" w:color="auto"/>
                                                                                      </w:divBdr>
                                                                                    </w:div>
                                                                                    <w:div w:id="794834344">
                                                                                      <w:marLeft w:val="0"/>
                                                                                      <w:marRight w:val="0"/>
                                                                                      <w:marTop w:val="0"/>
                                                                                      <w:marBottom w:val="0"/>
                                                                                      <w:divBdr>
                                                                                        <w:top w:val="none" w:sz="0" w:space="0" w:color="auto"/>
                                                                                        <w:left w:val="none" w:sz="0" w:space="0" w:color="auto"/>
                                                                                        <w:bottom w:val="none" w:sz="0" w:space="0" w:color="auto"/>
                                                                                        <w:right w:val="none" w:sz="0" w:space="0" w:color="auto"/>
                                                                                      </w:divBdr>
                                                                                      <w:divsChild>
                                                                                        <w:div w:id="921790612">
                                                                                          <w:marLeft w:val="0"/>
                                                                                          <w:marRight w:val="240"/>
                                                                                          <w:marTop w:val="120"/>
                                                                                          <w:marBottom w:val="0"/>
                                                                                          <w:divBdr>
                                                                                            <w:top w:val="none" w:sz="0" w:space="0" w:color="auto"/>
                                                                                            <w:left w:val="none" w:sz="0" w:space="0" w:color="auto"/>
                                                                                            <w:bottom w:val="none" w:sz="0" w:space="0" w:color="auto"/>
                                                                                            <w:right w:val="none" w:sz="0" w:space="0" w:color="auto"/>
                                                                                          </w:divBdr>
                                                                                        </w:div>
                                                                                      </w:divsChild>
                                                                                    </w:div>
                                                                                  </w:divsChild>
                                                                                </w:div>
                                                                              </w:divsChild>
                                                                            </w:div>
                                                                            <w:div w:id="36391983">
                                                                              <w:marLeft w:val="0"/>
                                                                              <w:marRight w:val="0"/>
                                                                              <w:marTop w:val="150"/>
                                                                              <w:marBottom w:val="0"/>
                                                                              <w:divBdr>
                                                                                <w:top w:val="none" w:sz="0" w:space="0" w:color="auto"/>
                                                                                <w:left w:val="none" w:sz="0" w:space="0" w:color="auto"/>
                                                                                <w:bottom w:val="none" w:sz="0" w:space="0" w:color="auto"/>
                                                                                <w:right w:val="none" w:sz="0" w:space="0" w:color="auto"/>
                                                                              </w:divBdr>
                                                                              <w:divsChild>
                                                                                <w:div w:id="2114395605">
                                                                                  <w:marLeft w:val="0"/>
                                                                                  <w:marRight w:val="0"/>
                                                                                  <w:marTop w:val="0"/>
                                                                                  <w:marBottom w:val="240"/>
                                                                                  <w:divBdr>
                                                                                    <w:top w:val="none" w:sz="0" w:space="0" w:color="auto"/>
                                                                                    <w:left w:val="none" w:sz="0" w:space="0" w:color="auto"/>
                                                                                    <w:bottom w:val="none" w:sz="0" w:space="0" w:color="auto"/>
                                                                                    <w:right w:val="none" w:sz="0" w:space="0" w:color="auto"/>
                                                                                  </w:divBdr>
                                                                                  <w:divsChild>
                                                                                    <w:div w:id="1139767891">
                                                                                      <w:marLeft w:val="0"/>
                                                                                      <w:marRight w:val="0"/>
                                                                                      <w:marTop w:val="0"/>
                                                                                      <w:marBottom w:val="0"/>
                                                                                      <w:divBdr>
                                                                                        <w:top w:val="none" w:sz="0" w:space="0" w:color="auto"/>
                                                                                        <w:left w:val="none" w:sz="0" w:space="0" w:color="auto"/>
                                                                                        <w:bottom w:val="none" w:sz="0" w:space="0" w:color="auto"/>
                                                                                        <w:right w:val="none" w:sz="0" w:space="0" w:color="auto"/>
                                                                                      </w:divBdr>
                                                                                      <w:divsChild>
                                                                                        <w:div w:id="1970939775">
                                                                                          <w:marLeft w:val="0"/>
                                                                                          <w:marRight w:val="0"/>
                                                                                          <w:marTop w:val="0"/>
                                                                                          <w:marBottom w:val="0"/>
                                                                                          <w:divBdr>
                                                                                            <w:top w:val="none" w:sz="0" w:space="0" w:color="auto"/>
                                                                                            <w:left w:val="none" w:sz="0" w:space="0" w:color="auto"/>
                                                                                            <w:bottom w:val="none" w:sz="0" w:space="0" w:color="auto"/>
                                                                                            <w:right w:val="none" w:sz="0" w:space="0" w:color="auto"/>
                                                                                          </w:divBdr>
                                                                                          <w:divsChild>
                                                                                            <w:div w:id="1678924883">
                                                                                              <w:marLeft w:val="0"/>
                                                                                              <w:marRight w:val="0"/>
                                                                                              <w:marTop w:val="0"/>
                                                                                              <w:marBottom w:val="0"/>
                                                                                              <w:divBdr>
                                                                                                <w:top w:val="none" w:sz="0" w:space="0" w:color="auto"/>
                                                                                                <w:left w:val="none" w:sz="0" w:space="0" w:color="auto"/>
                                                                                                <w:bottom w:val="none" w:sz="0" w:space="0" w:color="auto"/>
                                                                                                <w:right w:val="none" w:sz="0" w:space="0" w:color="auto"/>
                                                                                              </w:divBdr>
                                                                                              <w:divsChild>
                                                                                                <w:div w:id="642198040">
                                                                                                  <w:marLeft w:val="0"/>
                                                                                                  <w:marRight w:val="0"/>
                                                                                                  <w:marTop w:val="120"/>
                                                                                                  <w:marBottom w:val="120"/>
                                                                                                  <w:divBdr>
                                                                                                    <w:top w:val="none" w:sz="0" w:space="0" w:color="auto"/>
                                                                                                    <w:left w:val="none" w:sz="0" w:space="0" w:color="auto"/>
                                                                                                    <w:bottom w:val="none" w:sz="0" w:space="0" w:color="auto"/>
                                                                                                    <w:right w:val="none" w:sz="0" w:space="0" w:color="auto"/>
                                                                                                  </w:divBdr>
                                                                                                  <w:divsChild>
                                                                                                    <w:div w:id="179324044">
                                                                                                      <w:marLeft w:val="0"/>
                                                                                                      <w:marRight w:val="0"/>
                                                                                                      <w:marTop w:val="48"/>
                                                                                                      <w:marBottom w:val="0"/>
                                                                                                      <w:divBdr>
                                                                                                        <w:top w:val="none" w:sz="0" w:space="0" w:color="auto"/>
                                                                                                        <w:left w:val="none" w:sz="0" w:space="0" w:color="auto"/>
                                                                                                        <w:bottom w:val="none" w:sz="0" w:space="0" w:color="auto"/>
                                                                                                        <w:right w:val="none" w:sz="0" w:space="0" w:color="auto"/>
                                                                                                      </w:divBdr>
                                                                                                    </w:div>
                                                                                                    <w:div w:id="728386779">
                                                                                                      <w:marLeft w:val="720"/>
                                                                                                      <w:marRight w:val="0"/>
                                                                                                      <w:marTop w:val="0"/>
                                                                                                      <w:marBottom w:val="0"/>
                                                                                                      <w:divBdr>
                                                                                                        <w:top w:val="none" w:sz="0" w:space="0" w:color="auto"/>
                                                                                                        <w:left w:val="none" w:sz="0" w:space="0" w:color="auto"/>
                                                                                                        <w:bottom w:val="none" w:sz="0" w:space="0" w:color="auto"/>
                                                                                                        <w:right w:val="none" w:sz="0" w:space="0" w:color="auto"/>
                                                                                                      </w:divBdr>
                                                                                                      <w:divsChild>
                                                                                                        <w:div w:id="1583753286">
                                                                                                          <w:marLeft w:val="0"/>
                                                                                                          <w:marRight w:val="0"/>
                                                                                                          <w:marTop w:val="0"/>
                                                                                                          <w:marBottom w:val="120"/>
                                                                                                          <w:divBdr>
                                                                                                            <w:top w:val="none" w:sz="0" w:space="0" w:color="auto"/>
                                                                                                            <w:left w:val="none" w:sz="0" w:space="0" w:color="auto"/>
                                                                                                            <w:bottom w:val="none" w:sz="0" w:space="0" w:color="auto"/>
                                                                                                            <w:right w:val="none" w:sz="0" w:space="0" w:color="auto"/>
                                                                                                          </w:divBdr>
                                                                                                        </w:div>
                                                                                                      </w:divsChild>
                                                                                                    </w:div>
                                                                                                    <w:div w:id="147089407">
                                                                                                      <w:marLeft w:val="0"/>
                                                                                                      <w:marRight w:val="0"/>
                                                                                                      <w:marTop w:val="48"/>
                                                                                                      <w:marBottom w:val="0"/>
                                                                                                      <w:divBdr>
                                                                                                        <w:top w:val="none" w:sz="0" w:space="0" w:color="auto"/>
                                                                                                        <w:left w:val="none" w:sz="0" w:space="0" w:color="auto"/>
                                                                                                        <w:bottom w:val="none" w:sz="0" w:space="0" w:color="auto"/>
                                                                                                        <w:right w:val="none" w:sz="0" w:space="0" w:color="auto"/>
                                                                                                      </w:divBdr>
                                                                                                    </w:div>
                                                                                                    <w:div w:id="305016879">
                                                                                                      <w:marLeft w:val="720"/>
                                                                                                      <w:marRight w:val="0"/>
                                                                                                      <w:marTop w:val="0"/>
                                                                                                      <w:marBottom w:val="0"/>
                                                                                                      <w:divBdr>
                                                                                                        <w:top w:val="none" w:sz="0" w:space="0" w:color="auto"/>
                                                                                                        <w:left w:val="none" w:sz="0" w:space="0" w:color="auto"/>
                                                                                                        <w:bottom w:val="none" w:sz="0" w:space="0" w:color="auto"/>
                                                                                                        <w:right w:val="none" w:sz="0" w:space="0" w:color="auto"/>
                                                                                                      </w:divBdr>
                                                                                                      <w:divsChild>
                                                                                                        <w:div w:id="1461991001">
                                                                                                          <w:marLeft w:val="0"/>
                                                                                                          <w:marRight w:val="0"/>
                                                                                                          <w:marTop w:val="0"/>
                                                                                                          <w:marBottom w:val="120"/>
                                                                                                          <w:divBdr>
                                                                                                            <w:top w:val="none" w:sz="0" w:space="0" w:color="auto"/>
                                                                                                            <w:left w:val="none" w:sz="0" w:space="0" w:color="auto"/>
                                                                                                            <w:bottom w:val="none" w:sz="0" w:space="0" w:color="auto"/>
                                                                                                            <w:right w:val="none" w:sz="0" w:space="0" w:color="auto"/>
                                                                                                          </w:divBdr>
                                                                                                        </w:div>
                                                                                                      </w:divsChild>
                                                                                                    </w:div>
                                                                                                    <w:div w:id="336811833">
                                                                                                      <w:marLeft w:val="0"/>
                                                                                                      <w:marRight w:val="0"/>
                                                                                                      <w:marTop w:val="48"/>
                                                                                                      <w:marBottom w:val="0"/>
                                                                                                      <w:divBdr>
                                                                                                        <w:top w:val="none" w:sz="0" w:space="0" w:color="auto"/>
                                                                                                        <w:left w:val="none" w:sz="0" w:space="0" w:color="auto"/>
                                                                                                        <w:bottom w:val="none" w:sz="0" w:space="0" w:color="auto"/>
                                                                                                        <w:right w:val="none" w:sz="0" w:space="0" w:color="auto"/>
                                                                                                      </w:divBdr>
                                                                                                    </w:div>
                                                                                                    <w:div w:id="812334394">
                                                                                                      <w:marLeft w:val="720"/>
                                                                                                      <w:marRight w:val="0"/>
                                                                                                      <w:marTop w:val="0"/>
                                                                                                      <w:marBottom w:val="0"/>
                                                                                                      <w:divBdr>
                                                                                                        <w:top w:val="none" w:sz="0" w:space="0" w:color="auto"/>
                                                                                                        <w:left w:val="none" w:sz="0" w:space="0" w:color="auto"/>
                                                                                                        <w:bottom w:val="none" w:sz="0" w:space="0" w:color="auto"/>
                                                                                                        <w:right w:val="none" w:sz="0" w:space="0" w:color="auto"/>
                                                                                                      </w:divBdr>
                                                                                                      <w:divsChild>
                                                                                                        <w:div w:id="1072655832">
                                                                                                          <w:marLeft w:val="0"/>
                                                                                                          <w:marRight w:val="0"/>
                                                                                                          <w:marTop w:val="0"/>
                                                                                                          <w:marBottom w:val="120"/>
                                                                                                          <w:divBdr>
                                                                                                            <w:top w:val="none" w:sz="0" w:space="0" w:color="auto"/>
                                                                                                            <w:left w:val="none" w:sz="0" w:space="0" w:color="auto"/>
                                                                                                            <w:bottom w:val="none" w:sz="0" w:space="0" w:color="auto"/>
                                                                                                            <w:right w:val="none" w:sz="0" w:space="0" w:color="auto"/>
                                                                                                          </w:divBdr>
                                                                                                        </w:div>
                                                                                                      </w:divsChild>
                                                                                                    </w:div>
                                                                                                    <w:div w:id="2036609688">
                                                                                                      <w:marLeft w:val="0"/>
                                                                                                      <w:marRight w:val="0"/>
                                                                                                      <w:marTop w:val="48"/>
                                                                                                      <w:marBottom w:val="0"/>
                                                                                                      <w:divBdr>
                                                                                                        <w:top w:val="none" w:sz="0" w:space="0" w:color="auto"/>
                                                                                                        <w:left w:val="none" w:sz="0" w:space="0" w:color="auto"/>
                                                                                                        <w:bottom w:val="none" w:sz="0" w:space="0" w:color="auto"/>
                                                                                                        <w:right w:val="none" w:sz="0" w:space="0" w:color="auto"/>
                                                                                                      </w:divBdr>
                                                                                                    </w:div>
                                                                                                    <w:div w:id="1650131848">
                                                                                                      <w:marLeft w:val="720"/>
                                                                                                      <w:marRight w:val="0"/>
                                                                                                      <w:marTop w:val="0"/>
                                                                                                      <w:marBottom w:val="0"/>
                                                                                                      <w:divBdr>
                                                                                                        <w:top w:val="none" w:sz="0" w:space="0" w:color="auto"/>
                                                                                                        <w:left w:val="none" w:sz="0" w:space="0" w:color="auto"/>
                                                                                                        <w:bottom w:val="none" w:sz="0" w:space="0" w:color="auto"/>
                                                                                                        <w:right w:val="none" w:sz="0" w:space="0" w:color="auto"/>
                                                                                                      </w:divBdr>
                                                                                                      <w:divsChild>
                                                                                                        <w:div w:id="370347802">
                                                                                                          <w:marLeft w:val="0"/>
                                                                                                          <w:marRight w:val="0"/>
                                                                                                          <w:marTop w:val="0"/>
                                                                                                          <w:marBottom w:val="120"/>
                                                                                                          <w:divBdr>
                                                                                                            <w:top w:val="none" w:sz="0" w:space="0" w:color="auto"/>
                                                                                                            <w:left w:val="none" w:sz="0" w:space="0" w:color="auto"/>
                                                                                                            <w:bottom w:val="none" w:sz="0" w:space="0" w:color="auto"/>
                                                                                                            <w:right w:val="none" w:sz="0" w:space="0" w:color="auto"/>
                                                                                                          </w:divBdr>
                                                                                                        </w:div>
                                                                                                      </w:divsChild>
                                                                                                    </w:div>
                                                                                                    <w:div w:id="1687176258">
                                                                                                      <w:marLeft w:val="540"/>
                                                                                                      <w:marRight w:val="0"/>
                                                                                                      <w:marTop w:val="240"/>
                                                                                                      <w:marBottom w:val="0"/>
                                                                                                      <w:divBdr>
                                                                                                        <w:top w:val="none" w:sz="0" w:space="0" w:color="auto"/>
                                                                                                        <w:left w:val="none" w:sz="0" w:space="0" w:color="auto"/>
                                                                                                        <w:bottom w:val="none" w:sz="0" w:space="0" w:color="auto"/>
                                                                                                        <w:right w:val="none" w:sz="0" w:space="0" w:color="auto"/>
                                                                                                      </w:divBdr>
                                                                                                      <w:divsChild>
                                                                                                        <w:div w:id="2009868397">
                                                                                                          <w:marLeft w:val="0"/>
                                                                                                          <w:marRight w:val="0"/>
                                                                                                          <w:marTop w:val="120"/>
                                                                                                          <w:marBottom w:val="120"/>
                                                                                                          <w:divBdr>
                                                                                                            <w:top w:val="none" w:sz="0" w:space="0" w:color="auto"/>
                                                                                                            <w:left w:val="none" w:sz="0" w:space="0" w:color="auto"/>
                                                                                                            <w:bottom w:val="none" w:sz="0" w:space="0" w:color="auto"/>
                                                                                                            <w:right w:val="none" w:sz="0" w:space="0" w:color="auto"/>
                                                                                                          </w:divBdr>
                                                                                                          <w:divsChild>
                                                                                                            <w:div w:id="1986162418">
                                                                                                              <w:marLeft w:val="0"/>
                                                                                                              <w:marRight w:val="0"/>
                                                                                                              <w:marTop w:val="0"/>
                                                                                                              <w:marBottom w:val="0"/>
                                                                                                              <w:divBdr>
                                                                                                                <w:top w:val="none" w:sz="0" w:space="0" w:color="auto"/>
                                                                                                                <w:left w:val="none" w:sz="0" w:space="0" w:color="auto"/>
                                                                                                                <w:bottom w:val="none" w:sz="0" w:space="0" w:color="auto"/>
                                                                                                                <w:right w:val="none" w:sz="0" w:space="0" w:color="auto"/>
                                                                                                              </w:divBdr>
                                                                                                              <w:divsChild>
                                                                                                                <w:div w:id="54083288">
                                                                                                                  <w:marLeft w:val="0"/>
                                                                                                                  <w:marRight w:val="0"/>
                                                                                                                  <w:marTop w:val="48"/>
                                                                                                                  <w:marBottom w:val="0"/>
                                                                                                                  <w:divBdr>
                                                                                                                    <w:top w:val="none" w:sz="0" w:space="0" w:color="auto"/>
                                                                                                                    <w:left w:val="none" w:sz="0" w:space="0" w:color="auto"/>
                                                                                                                    <w:bottom w:val="none" w:sz="0" w:space="0" w:color="auto"/>
                                                                                                                    <w:right w:val="none" w:sz="0" w:space="0" w:color="auto"/>
                                                                                                                  </w:divBdr>
                                                                                                                </w:div>
                                                                                                                <w:div w:id="1517382029">
                                                                                                                  <w:marLeft w:val="720"/>
                                                                                                                  <w:marRight w:val="0"/>
                                                                                                                  <w:marTop w:val="0"/>
                                                                                                                  <w:marBottom w:val="0"/>
                                                                                                                  <w:divBdr>
                                                                                                                    <w:top w:val="none" w:sz="0" w:space="0" w:color="auto"/>
                                                                                                                    <w:left w:val="none" w:sz="0" w:space="0" w:color="auto"/>
                                                                                                                    <w:bottom w:val="none" w:sz="0" w:space="0" w:color="auto"/>
                                                                                                                    <w:right w:val="none" w:sz="0" w:space="0" w:color="auto"/>
                                                                                                                  </w:divBdr>
                                                                                                                  <w:divsChild>
                                                                                                                    <w:div w:id="19820717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6734456">
                                                                                                              <w:marLeft w:val="0"/>
                                                                                                              <w:marRight w:val="0"/>
                                                                                                              <w:marTop w:val="0"/>
                                                                                                              <w:marBottom w:val="0"/>
                                                                                                              <w:divBdr>
                                                                                                                <w:top w:val="single" w:sz="12" w:space="0" w:color="0F50BD"/>
                                                                                                                <w:left w:val="none" w:sz="0" w:space="0" w:color="auto"/>
                                                                                                                <w:bottom w:val="none" w:sz="0" w:space="0" w:color="auto"/>
                                                                                                                <w:right w:val="none" w:sz="0" w:space="0" w:color="auto"/>
                                                                                                              </w:divBdr>
                                                                                                            </w:div>
                                                                                                          </w:divsChild>
                                                                                                        </w:div>
                                                                                                      </w:divsChild>
                                                                                                    </w:div>
                                                                                                    <w:div w:id="1184978301">
                                                                                                      <w:marLeft w:val="0"/>
                                                                                                      <w:marRight w:val="0"/>
                                                                                                      <w:marTop w:val="48"/>
                                                                                                      <w:marBottom w:val="0"/>
                                                                                                      <w:divBdr>
                                                                                                        <w:top w:val="none" w:sz="0" w:space="0" w:color="auto"/>
                                                                                                        <w:left w:val="none" w:sz="0" w:space="0" w:color="auto"/>
                                                                                                        <w:bottom w:val="none" w:sz="0" w:space="0" w:color="auto"/>
                                                                                                        <w:right w:val="none" w:sz="0" w:space="0" w:color="auto"/>
                                                                                                      </w:divBdr>
                                                                                                    </w:div>
                                                                                                    <w:div w:id="1651446719">
                                                                                                      <w:marLeft w:val="720"/>
                                                                                                      <w:marRight w:val="0"/>
                                                                                                      <w:marTop w:val="0"/>
                                                                                                      <w:marBottom w:val="0"/>
                                                                                                      <w:divBdr>
                                                                                                        <w:top w:val="none" w:sz="0" w:space="0" w:color="auto"/>
                                                                                                        <w:left w:val="none" w:sz="0" w:space="0" w:color="auto"/>
                                                                                                        <w:bottom w:val="none" w:sz="0" w:space="0" w:color="auto"/>
                                                                                                        <w:right w:val="none" w:sz="0" w:space="0" w:color="auto"/>
                                                                                                      </w:divBdr>
                                                                                                      <w:divsChild>
                                                                                                        <w:div w:id="9890235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9813200">
                                                              <w:marLeft w:val="0"/>
                                                              <w:marRight w:val="0"/>
                                                              <w:marTop w:val="240"/>
                                                              <w:marBottom w:val="240"/>
                                                              <w:divBdr>
                                                                <w:top w:val="none" w:sz="0" w:space="0" w:color="auto"/>
                                                                <w:left w:val="none" w:sz="0" w:space="0" w:color="auto"/>
                                                                <w:bottom w:val="none" w:sz="0" w:space="0" w:color="auto"/>
                                                                <w:right w:val="none" w:sz="0" w:space="0" w:color="auto"/>
                                                              </w:divBdr>
                                                            </w:div>
                                                            <w:div w:id="1534490269">
                                                              <w:marLeft w:val="0"/>
                                                              <w:marRight w:val="0"/>
                                                              <w:marTop w:val="0"/>
                                                              <w:marBottom w:val="0"/>
                                                              <w:divBdr>
                                                                <w:top w:val="none" w:sz="0" w:space="0" w:color="auto"/>
                                                                <w:left w:val="none" w:sz="0" w:space="0" w:color="auto"/>
                                                                <w:bottom w:val="none" w:sz="0" w:space="0" w:color="auto"/>
                                                                <w:right w:val="none" w:sz="0" w:space="0" w:color="auto"/>
                                                              </w:divBdr>
                                                              <w:divsChild>
                                                                <w:div w:id="6017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122683">
                                              <w:marLeft w:val="0"/>
                                              <w:marRight w:val="-3900"/>
                                              <w:marTop w:val="0"/>
                                              <w:marBottom w:val="0"/>
                                              <w:divBdr>
                                                <w:top w:val="none" w:sz="0" w:space="0" w:color="auto"/>
                                                <w:left w:val="none" w:sz="0" w:space="0" w:color="auto"/>
                                                <w:bottom w:val="none" w:sz="0" w:space="0" w:color="auto"/>
                                                <w:right w:val="none" w:sz="0" w:space="0" w:color="auto"/>
                                              </w:divBdr>
                                              <w:divsChild>
                                                <w:div w:id="1311445385">
                                                  <w:marLeft w:val="0"/>
                                                  <w:marRight w:val="0"/>
                                                  <w:marTop w:val="0"/>
                                                  <w:marBottom w:val="0"/>
                                                  <w:divBdr>
                                                    <w:top w:val="none" w:sz="0" w:space="0" w:color="auto"/>
                                                    <w:left w:val="none" w:sz="0" w:space="0" w:color="auto"/>
                                                    <w:bottom w:val="none" w:sz="0" w:space="0" w:color="auto"/>
                                                    <w:right w:val="none" w:sz="0" w:space="0" w:color="auto"/>
                                                  </w:divBdr>
                                                  <w:divsChild>
                                                    <w:div w:id="957644711">
                                                      <w:marLeft w:val="225"/>
                                                      <w:marRight w:val="225"/>
                                                      <w:marTop w:val="0"/>
                                                      <w:marBottom w:val="0"/>
                                                      <w:divBdr>
                                                        <w:top w:val="none" w:sz="0" w:space="0" w:color="auto"/>
                                                        <w:left w:val="none" w:sz="0" w:space="0" w:color="auto"/>
                                                        <w:bottom w:val="none" w:sz="0" w:space="0" w:color="auto"/>
                                                        <w:right w:val="none" w:sz="0" w:space="0" w:color="auto"/>
                                                      </w:divBdr>
                                                      <w:divsChild>
                                                        <w:div w:id="1816874906">
                                                          <w:marLeft w:val="0"/>
                                                          <w:marRight w:val="0"/>
                                                          <w:marTop w:val="0"/>
                                                          <w:marBottom w:val="450"/>
                                                          <w:divBdr>
                                                            <w:top w:val="none" w:sz="0" w:space="0" w:color="auto"/>
                                                            <w:left w:val="none" w:sz="0" w:space="0" w:color="auto"/>
                                                            <w:bottom w:val="none" w:sz="0" w:space="0" w:color="auto"/>
                                                            <w:right w:val="none" w:sz="0" w:space="0" w:color="auto"/>
                                                          </w:divBdr>
                                                          <w:divsChild>
                                                            <w:div w:id="1987584485">
                                                              <w:marLeft w:val="0"/>
                                                              <w:marRight w:val="0"/>
                                                              <w:marTop w:val="0"/>
                                                              <w:marBottom w:val="0"/>
                                                              <w:divBdr>
                                                                <w:top w:val="none" w:sz="0" w:space="0" w:color="auto"/>
                                                                <w:left w:val="none" w:sz="0" w:space="0" w:color="auto"/>
                                                                <w:bottom w:val="none" w:sz="0" w:space="0" w:color="auto"/>
                                                                <w:right w:val="none" w:sz="0" w:space="0" w:color="auto"/>
                                                              </w:divBdr>
                                                            </w:div>
                                                          </w:divsChild>
                                                        </w:div>
                                                        <w:div w:id="1280799958">
                                                          <w:marLeft w:val="0"/>
                                                          <w:marRight w:val="0"/>
                                                          <w:marTop w:val="450"/>
                                                          <w:marBottom w:val="450"/>
                                                          <w:divBdr>
                                                            <w:top w:val="none" w:sz="0" w:space="0" w:color="auto"/>
                                                            <w:left w:val="none" w:sz="0" w:space="0" w:color="auto"/>
                                                            <w:bottom w:val="none" w:sz="0" w:space="0" w:color="auto"/>
                                                            <w:right w:val="none" w:sz="0" w:space="0" w:color="auto"/>
                                                          </w:divBdr>
                                                          <w:divsChild>
                                                            <w:div w:id="1928725880">
                                                              <w:marLeft w:val="0"/>
                                                              <w:marRight w:val="0"/>
                                                              <w:marTop w:val="0"/>
                                                              <w:marBottom w:val="0"/>
                                                              <w:divBdr>
                                                                <w:top w:val="none" w:sz="0" w:space="0" w:color="auto"/>
                                                                <w:left w:val="none" w:sz="0" w:space="0" w:color="auto"/>
                                                                <w:bottom w:val="none" w:sz="0" w:space="0" w:color="auto"/>
                                                                <w:right w:val="none" w:sz="0" w:space="0" w:color="auto"/>
                                                              </w:divBdr>
                                                            </w:div>
                                                          </w:divsChild>
                                                        </w:div>
                                                        <w:div w:id="1337733526">
                                                          <w:marLeft w:val="0"/>
                                                          <w:marRight w:val="0"/>
                                                          <w:marTop w:val="450"/>
                                                          <w:marBottom w:val="450"/>
                                                          <w:divBdr>
                                                            <w:top w:val="none" w:sz="0" w:space="0" w:color="auto"/>
                                                            <w:left w:val="none" w:sz="0" w:space="0" w:color="auto"/>
                                                            <w:bottom w:val="none" w:sz="0" w:space="0" w:color="auto"/>
                                                            <w:right w:val="none" w:sz="0" w:space="0" w:color="auto"/>
                                                          </w:divBdr>
                                                        </w:div>
                                                        <w:div w:id="1938439890">
                                                          <w:marLeft w:val="0"/>
                                                          <w:marRight w:val="0"/>
                                                          <w:marTop w:val="450"/>
                                                          <w:marBottom w:val="450"/>
                                                          <w:divBdr>
                                                            <w:top w:val="none" w:sz="0" w:space="0" w:color="auto"/>
                                                            <w:left w:val="none" w:sz="0" w:space="0" w:color="auto"/>
                                                            <w:bottom w:val="none" w:sz="0" w:space="0" w:color="auto"/>
                                                            <w:right w:val="none" w:sz="0" w:space="0" w:color="auto"/>
                                                          </w:divBdr>
                                                          <w:divsChild>
                                                            <w:div w:id="1960065031">
                                                              <w:marLeft w:val="0"/>
                                                              <w:marRight w:val="0"/>
                                                              <w:marTop w:val="0"/>
                                                              <w:marBottom w:val="0"/>
                                                              <w:divBdr>
                                                                <w:top w:val="none" w:sz="0" w:space="0" w:color="auto"/>
                                                                <w:left w:val="none" w:sz="0" w:space="0" w:color="auto"/>
                                                                <w:bottom w:val="none" w:sz="0" w:space="0" w:color="auto"/>
                                                                <w:right w:val="none" w:sz="0" w:space="0" w:color="auto"/>
                                                              </w:divBdr>
                                                              <w:divsChild>
                                                                <w:div w:id="15097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7841">
                                                          <w:marLeft w:val="0"/>
                                                          <w:marRight w:val="0"/>
                                                          <w:marTop w:val="450"/>
                                                          <w:marBottom w:val="0"/>
                                                          <w:divBdr>
                                                            <w:top w:val="none" w:sz="0" w:space="0" w:color="auto"/>
                                                            <w:left w:val="none" w:sz="0" w:space="0" w:color="auto"/>
                                                            <w:bottom w:val="none" w:sz="0" w:space="0" w:color="auto"/>
                                                            <w:right w:val="none" w:sz="0" w:space="0" w:color="auto"/>
                                                          </w:divBdr>
                                                          <w:divsChild>
                                                            <w:div w:id="678850233">
                                                              <w:marLeft w:val="0"/>
                                                              <w:marRight w:val="0"/>
                                                              <w:marTop w:val="0"/>
                                                              <w:marBottom w:val="0"/>
                                                              <w:divBdr>
                                                                <w:top w:val="none" w:sz="0" w:space="0" w:color="auto"/>
                                                                <w:left w:val="none" w:sz="0" w:space="0" w:color="auto"/>
                                                                <w:bottom w:val="none" w:sz="0" w:space="0" w:color="auto"/>
                                                                <w:right w:val="none" w:sz="0" w:space="0" w:color="auto"/>
                                                              </w:divBdr>
                                                              <w:divsChild>
                                                                <w:div w:id="1115909822">
                                                                  <w:marLeft w:val="0"/>
                                                                  <w:marRight w:val="0"/>
                                                                  <w:marTop w:val="0"/>
                                                                  <w:marBottom w:val="0"/>
                                                                  <w:divBdr>
                                                                    <w:top w:val="none" w:sz="0" w:space="0" w:color="auto"/>
                                                                    <w:left w:val="none" w:sz="0" w:space="0" w:color="auto"/>
                                                                    <w:bottom w:val="none" w:sz="0" w:space="0" w:color="auto"/>
                                                                    <w:right w:val="none" w:sz="0" w:space="0" w:color="auto"/>
                                                                  </w:divBdr>
                                                                  <w:divsChild>
                                                                    <w:div w:id="2125341039">
                                                                      <w:marLeft w:val="120"/>
                                                                      <w:marRight w:val="120"/>
                                                                      <w:marTop w:val="120"/>
                                                                      <w:marBottom w:val="120"/>
                                                                      <w:divBdr>
                                                                        <w:top w:val="none" w:sz="0" w:space="0" w:color="auto"/>
                                                                        <w:left w:val="none" w:sz="0" w:space="0" w:color="auto"/>
                                                                        <w:bottom w:val="none" w:sz="0" w:space="0" w:color="auto"/>
                                                                        <w:right w:val="none" w:sz="0" w:space="0" w:color="auto"/>
                                                                      </w:divBdr>
                                                                      <w:divsChild>
                                                                        <w:div w:id="223182707">
                                                                          <w:marLeft w:val="0"/>
                                                                          <w:marRight w:val="0"/>
                                                                          <w:marTop w:val="0"/>
                                                                          <w:marBottom w:val="0"/>
                                                                          <w:divBdr>
                                                                            <w:top w:val="none" w:sz="0" w:space="0" w:color="auto"/>
                                                                            <w:left w:val="none" w:sz="0" w:space="0" w:color="auto"/>
                                                                            <w:bottom w:val="none" w:sz="0" w:space="0" w:color="auto"/>
                                                                            <w:right w:val="none" w:sz="0" w:space="0" w:color="auto"/>
                                                                          </w:divBdr>
                                                                        </w:div>
                                                                      </w:divsChild>
                                                                    </w:div>
                                                                    <w:div w:id="1737050849">
                                                                      <w:marLeft w:val="120"/>
                                                                      <w:marRight w:val="120"/>
                                                                      <w:marTop w:val="120"/>
                                                                      <w:marBottom w:val="120"/>
                                                                      <w:divBdr>
                                                                        <w:top w:val="none" w:sz="0" w:space="0" w:color="auto"/>
                                                                        <w:left w:val="none" w:sz="0" w:space="0" w:color="auto"/>
                                                                        <w:bottom w:val="none" w:sz="0" w:space="0" w:color="auto"/>
                                                                        <w:right w:val="none" w:sz="0" w:space="0" w:color="auto"/>
                                                                      </w:divBdr>
                                                                      <w:divsChild>
                                                                        <w:div w:id="10724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4429867">
                          <w:marLeft w:val="0"/>
                          <w:marRight w:val="0"/>
                          <w:marTop w:val="0"/>
                          <w:marBottom w:val="0"/>
                          <w:divBdr>
                            <w:top w:val="none" w:sz="0" w:space="0" w:color="auto"/>
                            <w:left w:val="none" w:sz="0" w:space="0" w:color="auto"/>
                            <w:bottom w:val="none" w:sz="0" w:space="0" w:color="auto"/>
                            <w:right w:val="none" w:sz="0" w:space="0" w:color="auto"/>
                          </w:divBdr>
                          <w:divsChild>
                            <w:div w:id="1794595696">
                              <w:marLeft w:val="0"/>
                              <w:marRight w:val="0"/>
                              <w:marTop w:val="0"/>
                              <w:marBottom w:val="0"/>
                              <w:divBdr>
                                <w:top w:val="none" w:sz="0" w:space="0" w:color="auto"/>
                                <w:left w:val="none" w:sz="0" w:space="0" w:color="auto"/>
                                <w:bottom w:val="none" w:sz="0" w:space="0" w:color="auto"/>
                                <w:right w:val="none" w:sz="0" w:space="0" w:color="auto"/>
                              </w:divBdr>
                              <w:divsChild>
                                <w:div w:id="1765611714">
                                  <w:marLeft w:val="0"/>
                                  <w:marRight w:val="0"/>
                                  <w:marTop w:val="0"/>
                                  <w:marBottom w:val="0"/>
                                  <w:divBdr>
                                    <w:top w:val="none" w:sz="0" w:space="0" w:color="auto"/>
                                    <w:left w:val="none" w:sz="0" w:space="0" w:color="auto"/>
                                    <w:bottom w:val="none" w:sz="0" w:space="0" w:color="auto"/>
                                    <w:right w:val="none" w:sz="0" w:space="0" w:color="auto"/>
                                  </w:divBdr>
                                  <w:divsChild>
                                    <w:div w:id="1755931628">
                                      <w:marLeft w:val="225"/>
                                      <w:marRight w:val="225"/>
                                      <w:marTop w:val="0"/>
                                      <w:marBottom w:val="0"/>
                                      <w:divBdr>
                                        <w:top w:val="none" w:sz="0" w:space="0" w:color="auto"/>
                                        <w:left w:val="none" w:sz="0" w:space="0" w:color="auto"/>
                                        <w:bottom w:val="none" w:sz="0" w:space="0" w:color="auto"/>
                                        <w:right w:val="none" w:sz="0" w:space="0" w:color="auto"/>
                                      </w:divBdr>
                                      <w:divsChild>
                                        <w:div w:id="107978571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logger.com/share-post.g?blogID=2962867622850517744&amp;postID=2556839578610686454&amp;target=email" TargetMode="External"/><Relationship Id="rId21" Type="http://schemas.openxmlformats.org/officeDocument/2006/relationships/hyperlink" Target="http://www.junit.org/" TargetMode="External"/><Relationship Id="rId34" Type="http://schemas.openxmlformats.org/officeDocument/2006/relationships/hyperlink" Target="http://blog.jeroenreijn.com/2010/04/metadata-extraction-with-apache-tika.html?showComment=1277635295238" TargetMode="External"/><Relationship Id="rId42" Type="http://schemas.openxmlformats.org/officeDocument/2006/relationships/hyperlink" Target="javascript:;" TargetMode="External"/><Relationship Id="rId47" Type="http://schemas.openxmlformats.org/officeDocument/2006/relationships/hyperlink" Target="http://www.blogger.com/profile/00364880674735561006" TargetMode="External"/><Relationship Id="rId50" Type="http://schemas.openxmlformats.org/officeDocument/2006/relationships/image" Target="media/image4.png"/><Relationship Id="rId55" Type="http://schemas.openxmlformats.org/officeDocument/2006/relationships/hyperlink" Target="http://blog.jeroenreijn.com/" TargetMode="External"/><Relationship Id="rId63" Type="http://schemas.openxmlformats.org/officeDocument/2006/relationships/hyperlink" Target="http://www.apache.org/" TargetMode="External"/><Relationship Id="rId68" Type="http://schemas.openxmlformats.org/officeDocument/2006/relationships/hyperlink" Target="http://blog.jeroenreijn.com/search?updated-min=2012-01-01T00:00:00%2B01:00&amp;updated-max=2013-01-01T00:00:00%2B01:00&amp;max-results=4" TargetMode="External"/><Relationship Id="rId76" Type="http://schemas.openxmlformats.org/officeDocument/2006/relationships/hyperlink" Target="http://blog.jeroenreijn.com/2010_06_01_archive.html" TargetMode="External"/><Relationship Id="rId84" Type="http://schemas.openxmlformats.org/officeDocument/2006/relationships/hyperlink" Target="javascript:void(0)" TargetMode="External"/><Relationship Id="rId89" Type="http://schemas.openxmlformats.org/officeDocument/2006/relationships/hyperlink" Target="http://blog.jeroenreijn.com/search?updated-min=2008-01-01T00:00:00%2B01:00&amp;updated-max=2009-01-01T00:00:00%2B01:00&amp;max-results=24" TargetMode="External"/><Relationship Id="rId97" Type="http://schemas.openxmlformats.org/officeDocument/2006/relationships/theme" Target="theme/theme1.xml"/><Relationship Id="rId7" Type="http://schemas.openxmlformats.org/officeDocument/2006/relationships/hyperlink" Target="http://1.bp.blogspot.com/_hd6Y7yyFK7E/S7pGYKIkWSI/AAAAAAAAAX4/LLz_aNEujsM/s1600/tika.png"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poi.apache.org/" TargetMode="External"/><Relationship Id="rId29" Type="http://schemas.openxmlformats.org/officeDocument/2006/relationships/hyperlink" Target="http://www.blogger.com/share-post.g?blogID=2962867622850517744&amp;postID=2556839578610686454&amp;target=facebook" TargetMode="External"/><Relationship Id="rId11" Type="http://schemas.openxmlformats.org/officeDocument/2006/relationships/hyperlink" Target="http://docs.onehippo.org/" TargetMode="External"/><Relationship Id="rId24" Type="http://schemas.openxmlformats.org/officeDocument/2006/relationships/hyperlink" Target="http://www.onehippo.com/en/news/2010/03/CMS+7.3.html" TargetMode="External"/><Relationship Id="rId32" Type="http://schemas.openxmlformats.org/officeDocument/2006/relationships/image" Target="media/image2.png"/><Relationship Id="rId37" Type="http://schemas.openxmlformats.org/officeDocument/2006/relationships/hyperlink" Target="http://blog.jeroenreijn.com/2010/04/metadata-extraction-with-apache-tika.html?showComment=1345609707070" TargetMode="External"/><Relationship Id="rId40" Type="http://schemas.openxmlformats.org/officeDocument/2006/relationships/hyperlink" Target="http://www.blogger.com/profile/00364880674735561006" TargetMode="External"/><Relationship Id="rId45" Type="http://schemas.openxmlformats.org/officeDocument/2006/relationships/hyperlink" Target="javascript:;" TargetMode="External"/><Relationship Id="rId53" Type="http://schemas.openxmlformats.org/officeDocument/2006/relationships/hyperlink" Target="http://blog.jeroenreijn.com/" TargetMode="External"/><Relationship Id="rId58" Type="http://schemas.openxmlformats.org/officeDocument/2006/relationships/hyperlink" Target="http://twitter.com/jreijn" TargetMode="External"/><Relationship Id="rId66" Type="http://schemas.openxmlformats.org/officeDocument/2006/relationships/hyperlink" Target="http://blog.jeroenreijn.com/search?updated-min=2013-01-01T00:00:00%2B01:00&amp;updated-max=2014-01-01T00:00:00%2B01:00&amp;max-results=1" TargetMode="External"/><Relationship Id="rId74" Type="http://schemas.openxmlformats.org/officeDocument/2006/relationships/hyperlink" Target="http://blog.jeroenreijn.com/2010_10_01_archive.html" TargetMode="External"/><Relationship Id="rId79" Type="http://schemas.openxmlformats.org/officeDocument/2006/relationships/hyperlink" Target="javascript:void(0)" TargetMode="External"/><Relationship Id="rId87" Type="http://schemas.openxmlformats.org/officeDocument/2006/relationships/hyperlink" Target="http://blog.jeroenreijn.com/search?updated-min=2009-01-01T00:00:00%2B01:00&amp;updated-max=2010-01-01T00:00:00%2B01:00&amp;max-results=12" TargetMode="External"/><Relationship Id="rId5" Type="http://schemas.openxmlformats.org/officeDocument/2006/relationships/webSettings" Target="webSettings.xml"/><Relationship Id="rId61" Type="http://schemas.openxmlformats.org/officeDocument/2006/relationships/hyperlink" Target="https://plus.google.com/101111641807482638731" TargetMode="External"/><Relationship Id="rId82" Type="http://schemas.openxmlformats.org/officeDocument/2006/relationships/hyperlink" Target="javascript:void(0)" TargetMode="External"/><Relationship Id="rId90" Type="http://schemas.openxmlformats.org/officeDocument/2006/relationships/hyperlink" Target="javascript:void(0)" TargetMode="External"/><Relationship Id="rId95" Type="http://schemas.openxmlformats.org/officeDocument/2006/relationships/image" Target="media/image7.png"/><Relationship Id="rId19" Type="http://schemas.openxmlformats.org/officeDocument/2006/relationships/hyperlink" Target="http://blog.jeroenreijn.com/2010/04/metadata-extraction-with-apache-tika.html" TargetMode="External"/><Relationship Id="rId14" Type="http://schemas.openxmlformats.org/officeDocument/2006/relationships/hyperlink" Target="http://lucene.apache.org/tika/" TargetMode="External"/><Relationship Id="rId22" Type="http://schemas.openxmlformats.org/officeDocument/2006/relationships/hyperlink" Target="http://blog.jeroenreijn.com/2010/04/metadata-extraction-with-apache-tika.html" TargetMode="External"/><Relationship Id="rId27" Type="http://schemas.openxmlformats.org/officeDocument/2006/relationships/hyperlink" Target="http://www.blogger.com/share-post.g?blogID=2962867622850517744&amp;postID=2556839578610686454&amp;target=blog" TargetMode="External"/><Relationship Id="rId30" Type="http://schemas.openxmlformats.org/officeDocument/2006/relationships/hyperlink" Target="http://blog.jeroenreijn.com/search/label/hippo" TargetMode="External"/><Relationship Id="rId35" Type="http://schemas.openxmlformats.org/officeDocument/2006/relationships/hyperlink" Target="javascript:;" TargetMode="External"/><Relationship Id="rId43" Type="http://schemas.openxmlformats.org/officeDocument/2006/relationships/hyperlink" Target="http://www.blogger.com/profile/01245525688841055797" TargetMode="External"/><Relationship Id="rId48" Type="http://schemas.openxmlformats.org/officeDocument/2006/relationships/hyperlink" Target="http://blog.jeroenreijn.com/2010/04/metadata-extraction-with-apache-tika.html?showComment=1347613384798" TargetMode="External"/><Relationship Id="rId56" Type="http://schemas.openxmlformats.org/officeDocument/2006/relationships/hyperlink" Target="http://about.me/jeroenreijn" TargetMode="External"/><Relationship Id="rId64" Type="http://schemas.openxmlformats.org/officeDocument/2006/relationships/hyperlink" Target="https://plus.google.com/101111641807482638731" TargetMode="External"/><Relationship Id="rId69" Type="http://schemas.openxmlformats.org/officeDocument/2006/relationships/hyperlink" Target="javascript:void(0)" TargetMode="External"/><Relationship Id="rId77" Type="http://schemas.openxmlformats.org/officeDocument/2006/relationships/hyperlink" Target="javascript:void(0)" TargetMode="External"/><Relationship Id="rId8" Type="http://schemas.openxmlformats.org/officeDocument/2006/relationships/image" Target="media/image1.png"/><Relationship Id="rId51" Type="http://schemas.openxmlformats.org/officeDocument/2006/relationships/hyperlink" Target="javascript:;" TargetMode="External"/><Relationship Id="rId72" Type="http://schemas.openxmlformats.org/officeDocument/2006/relationships/hyperlink" Target="http://blog.jeroenreijn.com/search?updated-min=2010-01-01T00:00:00%2B01:00&amp;updated-max=2011-01-01T00:00:00%2B01:00&amp;max-results=9" TargetMode="External"/><Relationship Id="rId80" Type="http://schemas.openxmlformats.org/officeDocument/2006/relationships/hyperlink" Target="http://blog.jeroenreijn.com/2010_04_01_archive.html" TargetMode="External"/><Relationship Id="rId85" Type="http://schemas.openxmlformats.org/officeDocument/2006/relationships/hyperlink" Target="http://blog.jeroenreijn.com/2010_01_01_archive.html" TargetMode="External"/><Relationship Id="rId93" Type="http://schemas.openxmlformats.org/officeDocument/2006/relationships/hyperlink" Target="http://blog.jeroenreijn.com/search?updated-min=2006-01-01T00:00:00%2B01:00&amp;updated-max=2007-01-01T00:00:00%2B01:00&amp;max-results=50" TargetMode="External"/><Relationship Id="rId3" Type="http://schemas.microsoft.com/office/2007/relationships/stylesWithEffects" Target="stylesWithEffects.xml"/><Relationship Id="rId12" Type="http://schemas.openxmlformats.org/officeDocument/2006/relationships/hyperlink" Target="http://docs.onehippo.org/" TargetMode="External"/><Relationship Id="rId17" Type="http://schemas.openxmlformats.org/officeDocument/2006/relationships/hyperlink" Target="http://maven.apache.org/" TargetMode="External"/><Relationship Id="rId25" Type="http://schemas.openxmlformats.org/officeDocument/2006/relationships/hyperlink" Target="http://blog.jeroenreijn.com/2010/04/metadata-extraction-with-apache-tika.html" TargetMode="External"/><Relationship Id="rId33" Type="http://schemas.openxmlformats.org/officeDocument/2006/relationships/hyperlink" Target="http://www.blogger.com/profile/01083038920480436512" TargetMode="External"/><Relationship Id="rId38" Type="http://schemas.openxmlformats.org/officeDocument/2006/relationships/hyperlink" Target="javascript:;" TargetMode="External"/><Relationship Id="rId46" Type="http://schemas.openxmlformats.org/officeDocument/2006/relationships/hyperlink" Target="javascript:;" TargetMode="External"/><Relationship Id="rId59" Type="http://schemas.openxmlformats.org/officeDocument/2006/relationships/hyperlink" Target="https://plus.google.com/101111641807482638731" TargetMode="External"/><Relationship Id="rId67" Type="http://schemas.openxmlformats.org/officeDocument/2006/relationships/hyperlink" Target="javascript:void(0)" TargetMode="External"/><Relationship Id="rId20" Type="http://schemas.openxmlformats.org/officeDocument/2006/relationships/hyperlink" Target="http://en.wikipedia.org/wiki/Exchangeable_image_file_format" TargetMode="External"/><Relationship Id="rId41" Type="http://schemas.openxmlformats.org/officeDocument/2006/relationships/hyperlink" Target="http://blog.jeroenreijn.com/2010/04/metadata-extraction-with-apache-tika.html?showComment=1345618868261" TargetMode="External"/><Relationship Id="rId54" Type="http://schemas.openxmlformats.org/officeDocument/2006/relationships/hyperlink" Target="http://blog.jeroenreijn.com/feeds/2556839578610686454/comments/default" TargetMode="External"/><Relationship Id="rId62" Type="http://schemas.openxmlformats.org/officeDocument/2006/relationships/hyperlink" Target="http://www.onehippo.com/" TargetMode="External"/><Relationship Id="rId70" Type="http://schemas.openxmlformats.org/officeDocument/2006/relationships/hyperlink" Target="http://blog.jeroenreijn.com/search?updated-min=2011-01-01T00:00:00%2B01:00&amp;updated-max=2012-01-01T00:00:00%2B01:00&amp;max-results=8" TargetMode="External"/><Relationship Id="rId75" Type="http://schemas.openxmlformats.org/officeDocument/2006/relationships/hyperlink" Target="javascript:void(0)" TargetMode="External"/><Relationship Id="rId83" Type="http://schemas.openxmlformats.org/officeDocument/2006/relationships/hyperlink" Target="http://blog.jeroenreijn.com/2010_02_01_archive.html" TargetMode="External"/><Relationship Id="rId88" Type="http://schemas.openxmlformats.org/officeDocument/2006/relationships/hyperlink" Target="javascript:void(0)" TargetMode="External"/><Relationship Id="rId91" Type="http://schemas.openxmlformats.org/officeDocument/2006/relationships/hyperlink" Target="http://blog.jeroenreijn.com/search?updated-min=2007-01-01T00:00:00%2B01:00&amp;updated-max=2008-01-01T00:00:00%2B01:00&amp;max-results=50"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jeroenreijn.com/" TargetMode="External"/><Relationship Id="rId15" Type="http://schemas.openxmlformats.org/officeDocument/2006/relationships/hyperlink" Target="http://lucene.apache.org/" TargetMode="External"/><Relationship Id="rId23" Type="http://schemas.openxmlformats.org/officeDocument/2006/relationships/hyperlink" Target="http://blog.jeroenreijn.com/2010/04/metadata-extraction-with-apache-tika.html" TargetMode="External"/><Relationship Id="rId28" Type="http://schemas.openxmlformats.org/officeDocument/2006/relationships/hyperlink" Target="http://www.blogger.com/share-post.g?blogID=2962867622850517744&amp;postID=2556839578610686454&amp;target=twitter" TargetMode="External"/><Relationship Id="rId36" Type="http://schemas.openxmlformats.org/officeDocument/2006/relationships/hyperlink" Target="http://www.blogger.com/profile/17671523461706798298" TargetMode="External"/><Relationship Id="rId49" Type="http://schemas.openxmlformats.org/officeDocument/2006/relationships/hyperlink" Target="javascript:;" TargetMode="External"/><Relationship Id="rId57" Type="http://schemas.openxmlformats.org/officeDocument/2006/relationships/hyperlink" Target="http://github.com/jreijn/" TargetMode="External"/><Relationship Id="rId10" Type="http://schemas.openxmlformats.org/officeDocument/2006/relationships/hyperlink" Target="http://jackrabbit.apache.org/" TargetMode="External"/><Relationship Id="rId31" Type="http://schemas.openxmlformats.org/officeDocument/2006/relationships/hyperlink" Target="http://blog.jeroenreijn.com/search/label/java" TargetMode="External"/><Relationship Id="rId44" Type="http://schemas.openxmlformats.org/officeDocument/2006/relationships/hyperlink" Target="http://blog.jeroenreijn.com/2010/04/metadata-extraction-with-apache-tika.html?showComment=1347280645031" TargetMode="External"/><Relationship Id="rId52" Type="http://schemas.openxmlformats.org/officeDocument/2006/relationships/hyperlink" Target="http://blog.jeroenreijn.com/2010/02/jboss-modeshape-federating-jcr.html" TargetMode="External"/><Relationship Id="rId60" Type="http://schemas.openxmlformats.org/officeDocument/2006/relationships/image" Target="media/image5.jpeg"/><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http://blog.jeroenreijn.com/2010_05_01_archive.html" TargetMode="External"/><Relationship Id="rId81" Type="http://schemas.openxmlformats.org/officeDocument/2006/relationships/hyperlink" Target="http://blog.jeroenreijn.com/2010/04/metadata-extraction-with-apache-tika.html" TargetMode="External"/><Relationship Id="rId86" Type="http://schemas.openxmlformats.org/officeDocument/2006/relationships/hyperlink" Target="javascript:void(0)" TargetMode="External"/><Relationship Id="rId94"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hyperlink" Target="http://www.onehippo.com/" TargetMode="External"/><Relationship Id="rId13" Type="http://schemas.openxmlformats.org/officeDocument/2006/relationships/hyperlink" Target="http://en.wikipedia.org/wiki/Exchangeable_image_file_format" TargetMode="External"/><Relationship Id="rId18" Type="http://schemas.openxmlformats.org/officeDocument/2006/relationships/hyperlink" Target="http://blog.jeroenreijn.com/2010/04/metadata-extraction-with-apache-tika.html" TargetMode="External"/><Relationship Id="rId3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Zainul</dc:creator>
  <cp:lastModifiedBy>Zainul</cp:lastModifiedBy>
  <cp:revision>1</cp:revision>
  <dcterms:created xsi:type="dcterms:W3CDTF">2013-01-30T06:32:00Z</dcterms:created>
  <dcterms:modified xsi:type="dcterms:W3CDTF">2013-01-30T06:33:00Z</dcterms:modified>
</cp:coreProperties>
</file>